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AA" w:rsidRPr="00427DB1" w:rsidRDefault="00DD46AA" w:rsidP="00427DB1">
      <w:pPr>
        <w:pStyle w:val="Heading2"/>
        <w:jc w:val="center"/>
        <w:rPr>
          <w:rFonts w:ascii="宋体" w:eastAsia="宋体" w:hAnsi="宋体"/>
          <w:b/>
          <w:sz w:val="28"/>
        </w:rPr>
      </w:pPr>
      <w:r w:rsidRPr="00427DB1">
        <w:rPr>
          <w:rFonts w:ascii="宋体" w:eastAsia="宋体" w:hAnsi="宋体" w:hint="eastAsia"/>
          <w:b/>
          <w:color w:val="auto"/>
          <w:sz w:val="28"/>
        </w:rPr>
        <w:t>花旗信用卡</w:t>
      </w:r>
      <w:r w:rsidRPr="00427DB1">
        <w:rPr>
          <w:rFonts w:ascii="宋体" w:eastAsia="宋体" w:hAnsi="宋体"/>
          <w:b/>
          <w:color w:val="auto"/>
          <w:sz w:val="28"/>
        </w:rPr>
        <w:t>2021年</w:t>
      </w:r>
      <w:ins w:id="0" w:author="Qian, Junhao [GCB]" w:date="2021-10-11T16:01:00Z">
        <w:r w:rsidR="00D9642F">
          <w:rPr>
            <w:rFonts w:ascii="宋体" w:eastAsia="宋体" w:hAnsi="宋体" w:hint="eastAsia"/>
            <w:b/>
            <w:color w:val="auto"/>
            <w:sz w:val="28"/>
          </w:rPr>
          <w:t>11</w:t>
        </w:r>
      </w:ins>
      <w:ins w:id="1" w:author="Xu, Yilu [GCB]" w:date="2021-07-07T11:28:00Z">
        <w:del w:id="2" w:author="Qian, Junhao [GCB]" w:date="2021-10-11T16:01:00Z">
          <w:r w:rsidR="004D46F5" w:rsidDel="00D9642F">
            <w:rPr>
              <w:rFonts w:ascii="宋体" w:eastAsia="宋体" w:hAnsi="宋体" w:hint="eastAsia"/>
              <w:b/>
              <w:color w:val="auto"/>
              <w:sz w:val="28"/>
            </w:rPr>
            <w:delText>8</w:delText>
          </w:r>
        </w:del>
      </w:ins>
      <w:r w:rsidRPr="00427DB1">
        <w:rPr>
          <w:rFonts w:ascii="宋体" w:eastAsia="宋体" w:hAnsi="宋体"/>
          <w:b/>
          <w:color w:val="auto"/>
          <w:sz w:val="28"/>
        </w:rPr>
        <w:t>-</w:t>
      </w:r>
      <w:ins w:id="3" w:author="Qian, Junhao [GCB]" w:date="2021-10-11T16:01:00Z">
        <w:r w:rsidR="00D9642F">
          <w:rPr>
            <w:rFonts w:ascii="宋体" w:eastAsia="宋体" w:hAnsi="宋体" w:hint="eastAsia"/>
            <w:b/>
            <w:color w:val="auto"/>
            <w:sz w:val="28"/>
          </w:rPr>
          <w:t>12</w:t>
        </w:r>
      </w:ins>
      <w:ins w:id="4" w:author="Xu, Yilu [GCB]" w:date="2021-07-07T11:28:00Z">
        <w:del w:id="5" w:author="Qian, Junhao [GCB]" w:date="2021-10-11T16:01:00Z">
          <w:r w:rsidR="004D46F5" w:rsidDel="00D9642F">
            <w:rPr>
              <w:rFonts w:ascii="宋体" w:eastAsia="宋体" w:hAnsi="宋体" w:hint="eastAsia"/>
              <w:b/>
              <w:color w:val="auto"/>
              <w:sz w:val="28"/>
            </w:rPr>
            <w:delText>10</w:delText>
          </w:r>
        </w:del>
      </w:ins>
      <w:r w:rsidRPr="00427DB1">
        <w:rPr>
          <w:rFonts w:ascii="宋体" w:eastAsia="宋体" w:hAnsi="宋体"/>
          <w:b/>
          <w:color w:val="auto"/>
          <w:sz w:val="28"/>
        </w:rPr>
        <w:t>月亲友推荐活动条款及细则</w:t>
      </w:r>
    </w:p>
    <w:p w:rsidR="00DD46AA" w:rsidRPr="008174C2" w:rsidRDefault="00DD46AA" w:rsidP="00427DB1"/>
    <w:p w:rsidR="009E6D27" w:rsidRPr="00427DB1" w:rsidRDefault="00E24521" w:rsidP="000D645C">
      <w:pPr>
        <w:pStyle w:val="ListParagraph"/>
        <w:numPr>
          <w:ilvl w:val="0"/>
          <w:numId w:val="1"/>
        </w:numPr>
        <w:spacing w:line="300" w:lineRule="auto"/>
        <w:ind w:firstLineChars="0"/>
        <w:rPr>
          <w:rFonts w:ascii="宋体" w:eastAsia="宋体" w:hAnsi="宋体"/>
          <w:b/>
          <w:sz w:val="22"/>
          <w:szCs w:val="22"/>
        </w:rPr>
      </w:pPr>
      <w:r w:rsidRPr="00203DA2">
        <w:rPr>
          <w:rFonts w:ascii="宋体" w:eastAsia="宋体" w:hAnsi="宋体"/>
          <w:sz w:val="22"/>
          <w:szCs w:val="22"/>
        </w:rPr>
        <w:t>活动</w:t>
      </w:r>
      <w:r w:rsidR="00C34C43" w:rsidRPr="00203DA2">
        <w:rPr>
          <w:rFonts w:ascii="宋体" w:eastAsia="宋体" w:hAnsi="宋体" w:hint="eastAsia"/>
          <w:sz w:val="22"/>
          <w:szCs w:val="22"/>
        </w:rPr>
        <w:t>期</w:t>
      </w:r>
      <w:r w:rsidRPr="00203DA2">
        <w:rPr>
          <w:rFonts w:ascii="宋体" w:eastAsia="宋体" w:hAnsi="宋体"/>
          <w:sz w:val="22"/>
          <w:szCs w:val="22"/>
        </w:rPr>
        <w:t>间：</w:t>
      </w:r>
      <w:r w:rsidR="00327C02">
        <w:rPr>
          <w:rFonts w:ascii="宋体" w:eastAsia="宋体" w:hAnsi="宋体" w:hint="eastAsia"/>
          <w:sz w:val="22"/>
          <w:szCs w:val="22"/>
        </w:rPr>
        <w:t>2021年</w:t>
      </w:r>
      <w:ins w:id="6" w:author="Qian, Junhao [GCB]" w:date="2021-10-11T16:01:00Z">
        <w:r w:rsidR="00D9642F">
          <w:rPr>
            <w:rFonts w:ascii="宋体" w:eastAsia="宋体" w:hAnsi="宋体" w:hint="eastAsia"/>
            <w:sz w:val="22"/>
            <w:szCs w:val="22"/>
          </w:rPr>
          <w:t>11</w:t>
        </w:r>
      </w:ins>
      <w:ins w:id="7" w:author="Xu, Yilu [GCB]" w:date="2021-07-07T11:28:00Z">
        <w:del w:id="8" w:author="Qian, Junhao [GCB]" w:date="2021-10-11T16:01:00Z">
          <w:r w:rsidR="004D46F5" w:rsidDel="00D9642F">
            <w:rPr>
              <w:rFonts w:ascii="宋体" w:eastAsia="宋体" w:hAnsi="宋体" w:hint="eastAsia"/>
              <w:sz w:val="22"/>
              <w:szCs w:val="22"/>
            </w:rPr>
            <w:delText>8</w:delText>
          </w:r>
        </w:del>
      </w:ins>
      <w:r w:rsidR="00327C02">
        <w:rPr>
          <w:rFonts w:ascii="宋体" w:eastAsia="宋体" w:hAnsi="宋体" w:hint="eastAsia"/>
          <w:sz w:val="22"/>
          <w:szCs w:val="22"/>
        </w:rPr>
        <w:t>月1日</w:t>
      </w:r>
      <w:r w:rsidR="009309DC" w:rsidRPr="00990E40">
        <w:rPr>
          <w:rFonts w:ascii="宋体" w:eastAsia="宋体" w:hAnsi="宋体" w:hint="eastAsia"/>
          <w:sz w:val="22"/>
          <w:szCs w:val="22"/>
        </w:rPr>
        <w:t>起</w:t>
      </w:r>
      <w:r w:rsidR="001F35E0" w:rsidRPr="00990E40">
        <w:rPr>
          <w:rFonts w:ascii="宋体" w:eastAsia="宋体" w:hAnsi="宋体" w:hint="eastAsia"/>
          <w:sz w:val="22"/>
          <w:szCs w:val="22"/>
        </w:rPr>
        <w:t>至</w:t>
      </w:r>
      <w:r w:rsidR="00BE586F" w:rsidRPr="00990E40">
        <w:rPr>
          <w:rFonts w:ascii="宋体" w:eastAsia="宋体" w:hAnsi="宋体"/>
          <w:sz w:val="22"/>
          <w:szCs w:val="22"/>
        </w:rPr>
        <w:t>202</w:t>
      </w:r>
      <w:r w:rsidR="00552B9F" w:rsidRPr="00990E40">
        <w:rPr>
          <w:rFonts w:ascii="宋体" w:eastAsia="宋体" w:hAnsi="宋体"/>
          <w:sz w:val="22"/>
          <w:szCs w:val="22"/>
        </w:rPr>
        <w:t>1</w:t>
      </w:r>
      <w:r w:rsidRPr="00990E40">
        <w:rPr>
          <w:rFonts w:ascii="宋体" w:eastAsia="宋体" w:hAnsi="宋体" w:hint="eastAsia"/>
          <w:sz w:val="22"/>
          <w:szCs w:val="22"/>
        </w:rPr>
        <w:t>年</w:t>
      </w:r>
      <w:ins w:id="9" w:author="Qian, Junhao [GCB]" w:date="2021-10-11T16:01:00Z">
        <w:r w:rsidR="00D9642F">
          <w:rPr>
            <w:rFonts w:ascii="宋体" w:eastAsia="宋体" w:hAnsi="宋体" w:hint="eastAsia"/>
            <w:sz w:val="22"/>
            <w:szCs w:val="22"/>
          </w:rPr>
          <w:t>12</w:t>
        </w:r>
      </w:ins>
      <w:ins w:id="10" w:author="Xu, Yilu [GCB]" w:date="2021-07-07T11:28:00Z">
        <w:del w:id="11" w:author="Qian, Junhao [GCB]" w:date="2021-10-11T16:01:00Z">
          <w:r w:rsidR="004D46F5" w:rsidDel="00D9642F">
            <w:rPr>
              <w:rFonts w:ascii="宋体" w:eastAsia="宋体" w:hAnsi="宋体" w:hint="eastAsia"/>
              <w:sz w:val="22"/>
              <w:szCs w:val="22"/>
            </w:rPr>
            <w:delText>10</w:delText>
          </w:r>
        </w:del>
      </w:ins>
      <w:r w:rsidRPr="00990E40">
        <w:rPr>
          <w:rFonts w:ascii="宋体" w:eastAsia="宋体" w:hAnsi="宋体" w:hint="eastAsia"/>
          <w:sz w:val="22"/>
          <w:szCs w:val="22"/>
        </w:rPr>
        <w:t>月</w:t>
      </w:r>
      <w:r w:rsidR="009309DC" w:rsidRPr="00990E40">
        <w:rPr>
          <w:rFonts w:ascii="宋体" w:eastAsia="宋体" w:hAnsi="宋体"/>
          <w:sz w:val="22"/>
          <w:szCs w:val="22"/>
        </w:rPr>
        <w:t>3</w:t>
      </w:r>
      <w:r w:rsidR="00327C02">
        <w:rPr>
          <w:rFonts w:ascii="宋体" w:eastAsia="宋体" w:hAnsi="宋体" w:hint="eastAsia"/>
          <w:sz w:val="22"/>
          <w:szCs w:val="22"/>
        </w:rPr>
        <w:t>1</w:t>
      </w:r>
      <w:r w:rsidRPr="00990E40">
        <w:rPr>
          <w:rFonts w:ascii="宋体" w:eastAsia="宋体" w:hAnsi="宋体" w:hint="eastAsia"/>
          <w:sz w:val="22"/>
          <w:szCs w:val="22"/>
        </w:rPr>
        <w:t>日</w:t>
      </w:r>
      <w:r w:rsidR="00121477" w:rsidRPr="00990E40">
        <w:rPr>
          <w:rFonts w:ascii="宋体" w:eastAsia="宋体" w:hAnsi="宋体" w:hint="eastAsia"/>
          <w:sz w:val="22"/>
          <w:szCs w:val="22"/>
        </w:rPr>
        <w:t>（含</w:t>
      </w:r>
      <w:r w:rsidR="001F7338" w:rsidRPr="00990E40">
        <w:rPr>
          <w:rFonts w:ascii="宋体" w:eastAsia="宋体" w:hAnsi="宋体" w:hint="eastAsia"/>
          <w:sz w:val="22"/>
          <w:szCs w:val="22"/>
        </w:rPr>
        <w:t>起讫日</w:t>
      </w:r>
      <w:r w:rsidR="00121477" w:rsidRPr="00990E40">
        <w:rPr>
          <w:rFonts w:ascii="宋体" w:eastAsia="宋体" w:hAnsi="宋体" w:hint="eastAsia"/>
          <w:sz w:val="22"/>
          <w:szCs w:val="22"/>
        </w:rPr>
        <w:t>）。</w:t>
      </w:r>
    </w:p>
    <w:p w:rsidR="00320534" w:rsidRPr="00203DA2" w:rsidRDefault="006C5C37" w:rsidP="000D645C">
      <w:pPr>
        <w:pStyle w:val="ListParagraph"/>
        <w:numPr>
          <w:ilvl w:val="0"/>
          <w:numId w:val="1"/>
        </w:numPr>
        <w:spacing w:line="300" w:lineRule="auto"/>
        <w:ind w:firstLineChars="0"/>
        <w:rPr>
          <w:rFonts w:ascii="宋体" w:eastAsia="宋体" w:hAnsi="宋体"/>
          <w:sz w:val="22"/>
          <w:szCs w:val="22"/>
        </w:rPr>
      </w:pPr>
      <w:r w:rsidRPr="00203DA2">
        <w:rPr>
          <w:rFonts w:ascii="宋体" w:eastAsia="宋体" w:hAnsi="宋体" w:cs="Arial" w:hint="eastAsia"/>
          <w:kern w:val="0"/>
          <w:sz w:val="22"/>
          <w:szCs w:val="22"/>
        </w:rPr>
        <w:t>参加资格</w:t>
      </w:r>
      <w:r w:rsidR="00E24521" w:rsidRPr="00203DA2">
        <w:rPr>
          <w:rFonts w:ascii="宋体" w:eastAsia="宋体" w:hAnsi="宋体" w:cs="Arial" w:hint="eastAsia"/>
          <w:kern w:val="0"/>
          <w:sz w:val="22"/>
          <w:szCs w:val="22"/>
        </w:rPr>
        <w:t>：</w:t>
      </w:r>
    </w:p>
    <w:p w:rsidR="00320534" w:rsidRPr="00203DA2" w:rsidRDefault="00320534" w:rsidP="000D645C">
      <w:pPr>
        <w:pStyle w:val="ListParagraph"/>
        <w:widowControl/>
        <w:numPr>
          <w:ilvl w:val="0"/>
          <w:numId w:val="2"/>
        </w:numPr>
        <w:tabs>
          <w:tab w:val="left" w:pos="220"/>
          <w:tab w:val="left" w:pos="567"/>
        </w:tabs>
        <w:autoSpaceDE w:val="0"/>
        <w:autoSpaceDN w:val="0"/>
        <w:adjustRightInd w:val="0"/>
        <w:ind w:firstLineChars="0"/>
        <w:rPr>
          <w:rFonts w:ascii="宋体" w:eastAsia="宋体" w:hAnsi="宋体" w:cs="Arial"/>
          <w:kern w:val="0"/>
          <w:sz w:val="22"/>
          <w:szCs w:val="22"/>
        </w:rPr>
      </w:pPr>
      <w:r w:rsidRPr="00203DA2">
        <w:rPr>
          <w:rFonts w:ascii="宋体" w:eastAsia="宋体" w:hAnsi="宋体" w:cs="Arial" w:hint="eastAsia"/>
          <w:kern w:val="0"/>
          <w:sz w:val="22"/>
          <w:szCs w:val="22"/>
        </w:rPr>
        <w:t>推荐人：</w:t>
      </w:r>
    </w:p>
    <w:p w:rsidR="00094472" w:rsidRPr="00203DA2" w:rsidRDefault="00320534" w:rsidP="00C2059A">
      <w:pPr>
        <w:pStyle w:val="ListParagraph"/>
        <w:widowControl/>
        <w:numPr>
          <w:ilvl w:val="1"/>
          <w:numId w:val="2"/>
        </w:numPr>
        <w:tabs>
          <w:tab w:val="left" w:pos="220"/>
          <w:tab w:val="left" w:pos="720"/>
        </w:tabs>
        <w:autoSpaceDE w:val="0"/>
        <w:autoSpaceDN w:val="0"/>
        <w:adjustRightInd w:val="0"/>
        <w:ind w:left="709" w:firstLineChars="0" w:hanging="141"/>
        <w:rPr>
          <w:rFonts w:ascii="宋体" w:eastAsia="宋体" w:hAnsi="宋体" w:cs="Arial"/>
          <w:kern w:val="0"/>
          <w:sz w:val="22"/>
          <w:szCs w:val="22"/>
        </w:rPr>
      </w:pPr>
      <w:r w:rsidRPr="00203DA2">
        <w:rPr>
          <w:rFonts w:ascii="宋体" w:eastAsia="宋体" w:hAnsi="宋体" w:cs="Arial" w:hint="eastAsia"/>
          <w:kern w:val="0"/>
          <w:sz w:val="22"/>
          <w:szCs w:val="22"/>
        </w:rPr>
        <w:t>需为</w:t>
      </w:r>
      <w:r w:rsidR="002A5389" w:rsidRPr="00203DA2">
        <w:rPr>
          <w:rFonts w:ascii="宋体" w:eastAsia="宋体" w:hAnsi="宋体" w:cs="Arial" w:hint="eastAsia"/>
          <w:kern w:val="0"/>
          <w:sz w:val="22"/>
          <w:szCs w:val="22"/>
        </w:rPr>
        <w:t>花旗银行（中国）有限公司（以下简称“花旗银行”）</w:t>
      </w:r>
      <w:r w:rsidR="004D65FC" w:rsidRPr="00203DA2">
        <w:rPr>
          <w:rFonts w:ascii="宋体" w:eastAsia="宋体" w:hAnsi="宋体" w:cs="Arial" w:hint="eastAsia"/>
          <w:kern w:val="0"/>
          <w:sz w:val="22"/>
          <w:szCs w:val="22"/>
        </w:rPr>
        <w:t>信用</w:t>
      </w:r>
      <w:r w:rsidR="00D5039B" w:rsidRPr="00203DA2">
        <w:rPr>
          <w:rFonts w:ascii="宋体" w:eastAsia="宋体" w:hAnsi="宋体" w:cs="Arial"/>
          <w:kern w:val="0"/>
          <w:sz w:val="22"/>
          <w:szCs w:val="22"/>
        </w:rPr>
        <w:t>卡</w:t>
      </w:r>
      <w:r w:rsidR="004D65FC" w:rsidRPr="00203DA2">
        <w:rPr>
          <w:rFonts w:ascii="宋体" w:eastAsia="宋体" w:hAnsi="宋体" w:cs="Arial" w:hint="eastAsia"/>
          <w:kern w:val="0"/>
          <w:sz w:val="22"/>
          <w:szCs w:val="22"/>
        </w:rPr>
        <w:t>有效卡</w:t>
      </w:r>
      <w:r w:rsidR="002A5389" w:rsidRPr="00203DA2">
        <w:rPr>
          <w:rFonts w:ascii="宋体" w:eastAsia="宋体" w:hAnsi="宋体" w:cs="Arial"/>
          <w:kern w:val="0"/>
          <w:sz w:val="22"/>
          <w:szCs w:val="22"/>
        </w:rPr>
        <w:t>*</w:t>
      </w:r>
      <w:r w:rsidR="00E24521" w:rsidRPr="00203DA2">
        <w:rPr>
          <w:rFonts w:ascii="宋体" w:eastAsia="宋体" w:hAnsi="宋体" w:cs="Arial"/>
          <w:kern w:val="0"/>
          <w:sz w:val="22"/>
          <w:szCs w:val="22"/>
        </w:rPr>
        <w:t>持卡人</w:t>
      </w:r>
      <w:r w:rsidR="0077661D" w:rsidRPr="00203DA2">
        <w:rPr>
          <w:rFonts w:ascii="宋体" w:eastAsia="宋体" w:hAnsi="宋体" w:cs="Arial" w:hint="eastAsia"/>
          <w:kern w:val="0"/>
          <w:sz w:val="22"/>
          <w:szCs w:val="22"/>
        </w:rPr>
        <w:t>（</w:t>
      </w:r>
      <w:r w:rsidR="00E24521" w:rsidRPr="00203DA2">
        <w:rPr>
          <w:rFonts w:ascii="宋体" w:eastAsia="宋体" w:hAnsi="宋体" w:cs="Arial" w:hint="eastAsia"/>
          <w:kern w:val="0"/>
          <w:sz w:val="22"/>
          <w:szCs w:val="22"/>
        </w:rPr>
        <w:t>包括</w:t>
      </w:r>
      <w:r w:rsidR="004A1611" w:rsidRPr="00203DA2">
        <w:rPr>
          <w:rFonts w:ascii="宋体" w:eastAsia="宋体" w:hAnsi="宋体" w:cs="Arial" w:hint="eastAsia"/>
          <w:kern w:val="0"/>
          <w:sz w:val="22"/>
          <w:szCs w:val="22"/>
        </w:rPr>
        <w:t>主卡、</w:t>
      </w:r>
      <w:r w:rsidR="00E24521" w:rsidRPr="00203DA2">
        <w:rPr>
          <w:rFonts w:ascii="宋体" w:eastAsia="宋体" w:hAnsi="宋体" w:cs="Arial"/>
          <w:kern w:val="0"/>
          <w:sz w:val="22"/>
          <w:szCs w:val="22"/>
        </w:rPr>
        <w:t>附属卡，</w:t>
      </w:r>
      <w:r w:rsidR="004A1611" w:rsidRPr="00203DA2">
        <w:rPr>
          <w:rFonts w:ascii="宋体" w:eastAsia="宋体" w:hAnsi="宋体" w:cs="Arial" w:hint="eastAsia"/>
          <w:kern w:val="0"/>
          <w:sz w:val="22"/>
          <w:szCs w:val="22"/>
        </w:rPr>
        <w:t>及</w:t>
      </w:r>
      <w:r w:rsidR="004A1611" w:rsidRPr="00203DA2">
        <w:rPr>
          <w:rFonts w:ascii="宋体" w:eastAsia="宋体" w:hAnsi="宋体" w:cs="Arial"/>
          <w:kern w:val="0"/>
          <w:sz w:val="22"/>
          <w:szCs w:val="22"/>
        </w:rPr>
        <w:t>活动期间</w:t>
      </w:r>
      <w:r w:rsidR="004A1611" w:rsidRPr="00203DA2">
        <w:rPr>
          <w:rFonts w:ascii="宋体" w:eastAsia="宋体" w:hAnsi="宋体" w:cs="Arial" w:hint="eastAsia"/>
          <w:kern w:val="0"/>
          <w:sz w:val="22"/>
          <w:szCs w:val="22"/>
        </w:rPr>
        <w:t>核卡成功的持卡人</w:t>
      </w:r>
      <w:r w:rsidR="0077661D" w:rsidRPr="00203DA2">
        <w:rPr>
          <w:rFonts w:ascii="宋体" w:eastAsia="宋体" w:hAnsi="宋体" w:cs="Arial" w:hint="eastAsia"/>
          <w:kern w:val="0"/>
          <w:sz w:val="22"/>
          <w:szCs w:val="22"/>
        </w:rPr>
        <w:t>）</w:t>
      </w:r>
      <w:r w:rsidR="00C34C43" w:rsidRPr="00203DA2">
        <w:rPr>
          <w:rFonts w:ascii="宋体" w:eastAsia="宋体" w:hAnsi="宋体" w:cs="Arial" w:hint="eastAsia"/>
          <w:kern w:val="0"/>
          <w:sz w:val="22"/>
          <w:szCs w:val="22"/>
        </w:rPr>
        <w:t>。</w:t>
      </w:r>
    </w:p>
    <w:p w:rsidR="002A5389" w:rsidRPr="00203DA2" w:rsidRDefault="002A5389" w:rsidP="00C2059A">
      <w:pPr>
        <w:pStyle w:val="ListParagraph"/>
        <w:widowControl/>
        <w:tabs>
          <w:tab w:val="left" w:pos="220"/>
          <w:tab w:val="left" w:pos="720"/>
        </w:tabs>
        <w:autoSpaceDE w:val="0"/>
        <w:autoSpaceDN w:val="0"/>
        <w:adjustRightInd w:val="0"/>
        <w:ind w:left="1048" w:firstLineChars="0" w:firstLine="0"/>
        <w:rPr>
          <w:rFonts w:ascii="宋体" w:eastAsia="宋体" w:hAnsi="宋体" w:cs="Arial"/>
          <w:kern w:val="0"/>
          <w:sz w:val="22"/>
          <w:szCs w:val="22"/>
        </w:rPr>
      </w:pPr>
      <w:r w:rsidRPr="00203DA2">
        <w:rPr>
          <w:rFonts w:ascii="宋体" w:eastAsia="宋体" w:hAnsi="宋体" w:cs="Arial"/>
          <w:kern w:val="0"/>
          <w:sz w:val="22"/>
          <w:szCs w:val="22"/>
        </w:rPr>
        <w:t>*</w:t>
      </w:r>
      <w:r w:rsidRPr="00203DA2">
        <w:rPr>
          <w:rFonts w:ascii="宋体" w:eastAsia="宋体" w:hAnsi="宋体" w:cs="Arial" w:hint="eastAsia"/>
          <w:kern w:val="0"/>
          <w:sz w:val="22"/>
          <w:szCs w:val="22"/>
        </w:rPr>
        <w:t>有效花旗信用卡: 激活且有任意消费的花旗信用卡</w:t>
      </w:r>
    </w:p>
    <w:p w:rsidR="009E6D27" w:rsidRPr="00147957" w:rsidRDefault="00B574A8" w:rsidP="00C2059A">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147957">
        <w:rPr>
          <w:rFonts w:ascii="宋体" w:eastAsia="宋体" w:hAnsi="宋体" w:cs="Arial" w:hint="eastAsia"/>
          <w:kern w:val="0"/>
          <w:sz w:val="22"/>
          <w:szCs w:val="22"/>
        </w:rPr>
        <w:t>花旗</w:t>
      </w:r>
      <w:r w:rsidR="00A952DC" w:rsidRPr="00147957">
        <w:rPr>
          <w:rFonts w:ascii="宋体" w:eastAsia="宋体" w:hAnsi="宋体" w:cs="Arial" w:hint="eastAsia"/>
          <w:kern w:val="0"/>
          <w:sz w:val="22"/>
          <w:szCs w:val="22"/>
        </w:rPr>
        <w:t>银行（中国）有限公司</w:t>
      </w:r>
      <w:r w:rsidR="005E4D87" w:rsidRPr="00147957">
        <w:rPr>
          <w:rFonts w:ascii="宋体" w:eastAsia="宋体" w:hAnsi="宋体" w:cs="Arial" w:hint="eastAsia"/>
          <w:kern w:val="0"/>
          <w:sz w:val="22"/>
          <w:szCs w:val="22"/>
        </w:rPr>
        <w:t>及花旗金融信息服务（中国）有限公司员工</w:t>
      </w:r>
      <w:r w:rsidRPr="00147957">
        <w:rPr>
          <w:rFonts w:ascii="宋体" w:eastAsia="宋体" w:hAnsi="宋体" w:cs="Arial" w:hint="eastAsia"/>
          <w:kern w:val="0"/>
          <w:sz w:val="22"/>
          <w:szCs w:val="22"/>
        </w:rPr>
        <w:t>不可参与本活动。</w:t>
      </w:r>
    </w:p>
    <w:p w:rsidR="002D5A0F" w:rsidRPr="00203DA2" w:rsidRDefault="002D5A0F" w:rsidP="000D645C">
      <w:pPr>
        <w:pStyle w:val="ListParagraph"/>
        <w:widowControl/>
        <w:tabs>
          <w:tab w:val="left" w:pos="220"/>
          <w:tab w:val="left" w:pos="720"/>
        </w:tabs>
        <w:autoSpaceDE w:val="0"/>
        <w:autoSpaceDN w:val="0"/>
        <w:adjustRightInd w:val="0"/>
        <w:ind w:left="709" w:firstLineChars="0" w:firstLine="0"/>
        <w:rPr>
          <w:rFonts w:ascii="宋体" w:eastAsia="宋体" w:hAnsi="宋体" w:cs="Arial"/>
          <w:kern w:val="0"/>
          <w:sz w:val="22"/>
          <w:szCs w:val="22"/>
        </w:rPr>
      </w:pPr>
    </w:p>
    <w:p w:rsidR="00B6328E" w:rsidRPr="00203DA2" w:rsidRDefault="00B6328E" w:rsidP="000D645C">
      <w:pPr>
        <w:pStyle w:val="ListParagraph"/>
        <w:widowControl/>
        <w:numPr>
          <w:ilvl w:val="0"/>
          <w:numId w:val="2"/>
        </w:numPr>
        <w:tabs>
          <w:tab w:val="left" w:pos="220"/>
          <w:tab w:val="left" w:pos="567"/>
        </w:tabs>
        <w:autoSpaceDE w:val="0"/>
        <w:autoSpaceDN w:val="0"/>
        <w:adjustRightInd w:val="0"/>
        <w:ind w:firstLineChars="0"/>
        <w:rPr>
          <w:rFonts w:ascii="宋体" w:eastAsia="宋体" w:hAnsi="宋体" w:cs="Arial"/>
          <w:kern w:val="0"/>
          <w:sz w:val="22"/>
          <w:szCs w:val="22"/>
        </w:rPr>
      </w:pPr>
      <w:r w:rsidRPr="00203DA2">
        <w:rPr>
          <w:rFonts w:ascii="宋体" w:eastAsia="宋体" w:hAnsi="宋体" w:cs="Arial" w:hint="eastAsia"/>
          <w:kern w:val="0"/>
          <w:sz w:val="22"/>
          <w:szCs w:val="22"/>
        </w:rPr>
        <w:t>被推荐人：</w:t>
      </w:r>
    </w:p>
    <w:p w:rsidR="00B6328E" w:rsidRPr="00203DA2" w:rsidRDefault="00B6328E"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203DA2">
        <w:rPr>
          <w:rFonts w:ascii="宋体" w:eastAsia="宋体" w:hAnsi="宋体" w:cs="Arial" w:hint="eastAsia"/>
          <w:kern w:val="0"/>
          <w:sz w:val="22"/>
          <w:szCs w:val="22"/>
        </w:rPr>
        <w:t>需为</w:t>
      </w:r>
      <w:r w:rsidR="00D50E2C" w:rsidRPr="00203DA2">
        <w:rPr>
          <w:rFonts w:ascii="宋体" w:eastAsia="宋体" w:hAnsi="宋体" w:cs="Arial" w:hint="eastAsia"/>
          <w:kern w:val="0"/>
          <w:sz w:val="22"/>
          <w:szCs w:val="22"/>
        </w:rPr>
        <w:t>新客户，即</w:t>
      </w:r>
      <w:r w:rsidR="00F71671" w:rsidRPr="00203DA2">
        <w:rPr>
          <w:rFonts w:ascii="宋体" w:eastAsia="宋体" w:hAnsi="宋体" w:cs="Arial" w:hint="eastAsia"/>
          <w:kern w:val="0"/>
          <w:sz w:val="22"/>
          <w:szCs w:val="22"/>
        </w:rPr>
        <w:t>自</w:t>
      </w:r>
      <w:r w:rsidR="00BE586F" w:rsidRPr="00203DA2">
        <w:rPr>
          <w:rFonts w:ascii="宋体" w:eastAsia="宋体" w:hAnsi="宋体"/>
          <w:sz w:val="22"/>
          <w:szCs w:val="22"/>
        </w:rPr>
        <w:t>202</w:t>
      </w:r>
      <w:r w:rsidR="004D46F5">
        <w:rPr>
          <w:rFonts w:ascii="宋体" w:eastAsia="宋体" w:hAnsi="宋体" w:hint="eastAsia"/>
          <w:sz w:val="22"/>
          <w:szCs w:val="22"/>
        </w:rPr>
        <w:t>1</w:t>
      </w:r>
      <w:r w:rsidR="00D50E2C" w:rsidRPr="00203DA2">
        <w:rPr>
          <w:rFonts w:ascii="宋体" w:eastAsia="宋体" w:hAnsi="宋体" w:hint="eastAsia"/>
          <w:sz w:val="22"/>
          <w:szCs w:val="22"/>
        </w:rPr>
        <w:t>年</w:t>
      </w:r>
      <w:ins w:id="12" w:author="Qian, Junhao [GCB]" w:date="2021-10-11T16:01:00Z">
        <w:r w:rsidR="00D9642F">
          <w:rPr>
            <w:rFonts w:ascii="宋体" w:eastAsia="宋体" w:hAnsi="宋体" w:hint="eastAsia"/>
            <w:sz w:val="22"/>
            <w:szCs w:val="22"/>
          </w:rPr>
          <w:t>5</w:t>
        </w:r>
      </w:ins>
      <w:ins w:id="13" w:author="Xu, Yilu [GCB]" w:date="2021-07-07T11:29:00Z">
        <w:del w:id="14" w:author="Qian, Junhao [GCB]" w:date="2021-10-11T16:01:00Z">
          <w:r w:rsidR="004D46F5" w:rsidDel="00D9642F">
            <w:rPr>
              <w:rFonts w:ascii="宋体" w:eastAsia="宋体" w:hAnsi="宋体" w:hint="eastAsia"/>
              <w:sz w:val="22"/>
              <w:szCs w:val="22"/>
            </w:rPr>
            <w:delText>2</w:delText>
          </w:r>
        </w:del>
      </w:ins>
      <w:r w:rsidR="00D50E2C" w:rsidRPr="00203DA2">
        <w:rPr>
          <w:rFonts w:ascii="宋体" w:eastAsia="宋体" w:hAnsi="宋体" w:hint="eastAsia"/>
          <w:sz w:val="22"/>
          <w:szCs w:val="22"/>
        </w:rPr>
        <w:t>月1日</w:t>
      </w:r>
      <w:r w:rsidR="00D50E2C" w:rsidRPr="00203DA2">
        <w:rPr>
          <w:rFonts w:ascii="宋体" w:eastAsia="宋体" w:hAnsi="宋体"/>
          <w:sz w:val="22"/>
          <w:szCs w:val="22"/>
        </w:rPr>
        <w:t>至</w:t>
      </w:r>
      <w:r w:rsidR="00980C82" w:rsidRPr="00203DA2">
        <w:rPr>
          <w:rFonts w:ascii="宋体" w:eastAsia="宋体" w:hAnsi="宋体" w:hint="eastAsia"/>
          <w:sz w:val="22"/>
          <w:szCs w:val="22"/>
        </w:rPr>
        <w:t>完成</w:t>
      </w:r>
      <w:r w:rsidR="00C10C4A" w:rsidRPr="00203DA2">
        <w:rPr>
          <w:rFonts w:ascii="宋体" w:eastAsia="宋体" w:hAnsi="宋体" w:hint="eastAsia"/>
          <w:sz w:val="22"/>
          <w:szCs w:val="22"/>
        </w:rPr>
        <w:t>信用卡</w:t>
      </w:r>
      <w:r w:rsidR="00980C82" w:rsidRPr="00203DA2">
        <w:rPr>
          <w:rFonts w:ascii="宋体" w:eastAsia="宋体" w:hAnsi="宋体" w:hint="eastAsia"/>
          <w:sz w:val="22"/>
          <w:szCs w:val="22"/>
        </w:rPr>
        <w:t>申请时</w:t>
      </w:r>
      <w:r w:rsidR="00D50E2C" w:rsidRPr="00203DA2">
        <w:rPr>
          <w:rFonts w:ascii="宋体" w:eastAsia="宋体" w:hAnsi="宋体" w:hint="eastAsia"/>
          <w:sz w:val="22"/>
          <w:szCs w:val="22"/>
        </w:rPr>
        <w:t>，</w:t>
      </w:r>
      <w:r w:rsidRPr="00203DA2">
        <w:rPr>
          <w:rFonts w:ascii="宋体" w:eastAsia="宋体" w:hAnsi="宋体" w:cs="Arial" w:hint="eastAsia"/>
          <w:kern w:val="0"/>
          <w:sz w:val="22"/>
          <w:szCs w:val="22"/>
        </w:rPr>
        <w:t>未持有</w:t>
      </w:r>
      <w:r w:rsidR="0025664C" w:rsidRPr="00203DA2">
        <w:rPr>
          <w:rFonts w:ascii="宋体" w:eastAsia="宋体" w:hAnsi="宋体" w:cs="Arial" w:hint="eastAsia"/>
          <w:kern w:val="0"/>
          <w:sz w:val="22"/>
          <w:szCs w:val="22"/>
        </w:rPr>
        <w:t>任意花旗银行</w:t>
      </w:r>
      <w:r w:rsidRPr="00203DA2">
        <w:rPr>
          <w:rFonts w:ascii="宋体" w:eastAsia="宋体" w:hAnsi="宋体" w:cs="Arial" w:hint="eastAsia"/>
          <w:kern w:val="0"/>
          <w:sz w:val="22"/>
          <w:szCs w:val="22"/>
        </w:rPr>
        <w:t>信用卡</w:t>
      </w:r>
      <w:r w:rsidR="00D50E2C" w:rsidRPr="00203DA2">
        <w:rPr>
          <w:rFonts w:ascii="宋体" w:eastAsia="宋体" w:hAnsi="宋体" w:cs="Arial" w:hint="eastAsia"/>
          <w:kern w:val="0"/>
          <w:sz w:val="22"/>
          <w:szCs w:val="22"/>
        </w:rPr>
        <w:t>（包括主附卡</w:t>
      </w:r>
      <w:r w:rsidR="00F71671" w:rsidRPr="00203DA2">
        <w:rPr>
          <w:rFonts w:ascii="宋体" w:eastAsia="宋体" w:hAnsi="宋体" w:cs="Arial" w:hint="eastAsia"/>
          <w:kern w:val="0"/>
          <w:sz w:val="22"/>
          <w:szCs w:val="22"/>
        </w:rPr>
        <w:t>，无论是否激活或有效</w:t>
      </w:r>
      <w:r w:rsidR="00D50E2C" w:rsidRPr="00203DA2">
        <w:rPr>
          <w:rFonts w:ascii="宋体" w:eastAsia="宋体" w:hAnsi="宋体" w:cs="Arial" w:hint="eastAsia"/>
          <w:kern w:val="0"/>
          <w:sz w:val="22"/>
          <w:szCs w:val="22"/>
        </w:rPr>
        <w:t>）</w:t>
      </w:r>
      <w:r w:rsidRPr="00203DA2">
        <w:rPr>
          <w:rFonts w:ascii="宋体" w:eastAsia="宋体" w:hAnsi="宋体" w:cs="Arial" w:hint="eastAsia"/>
          <w:kern w:val="0"/>
          <w:sz w:val="22"/>
          <w:szCs w:val="22"/>
        </w:rPr>
        <w:t>。</w:t>
      </w:r>
    </w:p>
    <w:p w:rsidR="00B6328E" w:rsidRPr="00203DA2" w:rsidRDefault="00826D0C"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203DA2">
        <w:rPr>
          <w:rFonts w:ascii="宋体" w:eastAsia="宋体" w:hAnsi="宋体" w:cs="Arial" w:hint="eastAsia"/>
          <w:kern w:val="0"/>
          <w:sz w:val="22"/>
          <w:szCs w:val="22"/>
        </w:rPr>
        <w:t>被推荐人</w:t>
      </w:r>
      <w:r w:rsidR="00E203CA" w:rsidRPr="00203DA2">
        <w:rPr>
          <w:rFonts w:ascii="宋体" w:eastAsia="宋体" w:hAnsi="宋体" w:cs="Arial" w:hint="eastAsia"/>
          <w:kern w:val="0"/>
          <w:sz w:val="22"/>
          <w:szCs w:val="22"/>
        </w:rPr>
        <w:t>与推荐人不可为同一人，</w:t>
      </w:r>
      <w:r w:rsidR="002D5A0F" w:rsidRPr="00203DA2">
        <w:rPr>
          <w:rFonts w:ascii="宋体" w:eastAsia="宋体" w:hAnsi="宋体" w:cs="Arial" w:hint="eastAsia"/>
          <w:kern w:val="0"/>
          <w:sz w:val="22"/>
          <w:szCs w:val="22"/>
        </w:rPr>
        <w:t>被推荐人与推荐人不可相互推荐，</w:t>
      </w:r>
      <w:r w:rsidR="00E203CA" w:rsidRPr="00203DA2">
        <w:rPr>
          <w:rFonts w:ascii="宋体" w:eastAsia="宋体" w:hAnsi="宋体" w:cs="Arial" w:hint="eastAsia"/>
          <w:kern w:val="0"/>
          <w:sz w:val="22"/>
          <w:szCs w:val="22"/>
        </w:rPr>
        <w:t>且</w:t>
      </w:r>
      <w:r w:rsidR="002D5A0F" w:rsidRPr="00203DA2">
        <w:rPr>
          <w:rFonts w:ascii="宋体" w:eastAsia="宋体" w:hAnsi="宋体" w:cs="Arial" w:hint="eastAsia"/>
          <w:kern w:val="0"/>
          <w:sz w:val="22"/>
          <w:szCs w:val="22"/>
        </w:rPr>
        <w:t>同</w:t>
      </w:r>
      <w:r w:rsidRPr="00203DA2">
        <w:rPr>
          <w:rFonts w:ascii="宋体" w:eastAsia="宋体" w:hAnsi="宋体" w:cs="Arial" w:hint="eastAsia"/>
          <w:kern w:val="0"/>
          <w:sz w:val="22"/>
          <w:szCs w:val="22"/>
        </w:rPr>
        <w:t>一被推荐人</w:t>
      </w:r>
      <w:r w:rsidR="00B6328E" w:rsidRPr="00203DA2">
        <w:rPr>
          <w:rFonts w:ascii="宋体" w:eastAsia="宋体" w:hAnsi="宋体" w:cs="Arial" w:hint="eastAsia"/>
          <w:kern w:val="0"/>
          <w:sz w:val="22"/>
          <w:szCs w:val="22"/>
        </w:rPr>
        <w:t>不可有多个推荐人。</w:t>
      </w:r>
    </w:p>
    <w:p w:rsidR="00C10C4A" w:rsidRPr="00203DA2" w:rsidRDefault="00C10C4A"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203DA2">
        <w:rPr>
          <w:rFonts w:ascii="宋体" w:eastAsia="宋体" w:hAnsi="宋体" w:cs="Arial" w:hint="eastAsia"/>
          <w:kern w:val="0"/>
          <w:sz w:val="22"/>
          <w:szCs w:val="22"/>
        </w:rPr>
        <w:t>被推荐人需作为主卡持卡人在活动期间完成花旗银行信用卡申请。</w:t>
      </w:r>
    </w:p>
    <w:p w:rsidR="00AF393B" w:rsidRPr="00203DA2" w:rsidRDefault="0025664C" w:rsidP="000D645C">
      <w:pPr>
        <w:pStyle w:val="ListParagraph"/>
        <w:numPr>
          <w:ilvl w:val="0"/>
          <w:numId w:val="1"/>
        </w:numPr>
        <w:spacing w:line="300" w:lineRule="auto"/>
        <w:ind w:firstLineChars="0"/>
        <w:rPr>
          <w:rFonts w:ascii="宋体" w:eastAsia="宋体" w:hAnsi="宋体" w:cs="Arial"/>
          <w:kern w:val="0"/>
          <w:sz w:val="22"/>
          <w:szCs w:val="22"/>
        </w:rPr>
      </w:pPr>
      <w:r w:rsidRPr="00203DA2">
        <w:rPr>
          <w:rFonts w:ascii="宋体" w:eastAsia="宋体" w:hAnsi="宋体" w:cs="Arial" w:hint="eastAsia"/>
          <w:kern w:val="0"/>
          <w:sz w:val="22"/>
          <w:szCs w:val="22"/>
        </w:rPr>
        <w:t>参与方式</w:t>
      </w:r>
      <w:r w:rsidR="009F3172" w:rsidRPr="00203DA2">
        <w:rPr>
          <w:rFonts w:ascii="宋体" w:eastAsia="宋体" w:hAnsi="宋体" w:cs="Arial"/>
          <w:kern w:val="0"/>
          <w:sz w:val="22"/>
          <w:szCs w:val="22"/>
        </w:rPr>
        <w:t>：</w:t>
      </w:r>
    </w:p>
    <w:p w:rsidR="00C10C4A" w:rsidRPr="00203DA2" w:rsidRDefault="00C10C4A" w:rsidP="00C2059A">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203DA2">
        <w:rPr>
          <w:rFonts w:ascii="宋体" w:eastAsia="宋体" w:hAnsi="宋体" w:cs="Arial"/>
          <w:kern w:val="0"/>
          <w:sz w:val="22"/>
          <w:szCs w:val="22"/>
        </w:rPr>
        <w:t>微信分享推荐：</w:t>
      </w:r>
      <w:r w:rsidRPr="00203DA2">
        <w:rPr>
          <w:rFonts w:ascii="宋体" w:eastAsia="宋体" w:hAnsi="宋体" w:cs="Arial" w:hint="eastAsia"/>
          <w:kern w:val="0"/>
          <w:sz w:val="22"/>
          <w:szCs w:val="22"/>
        </w:rPr>
        <w:t>推荐人进入</w:t>
      </w:r>
      <w:r w:rsidRPr="00203DA2">
        <w:rPr>
          <w:rFonts w:ascii="宋体" w:eastAsia="宋体" w:hAnsi="宋体" w:cs="Arial"/>
          <w:kern w:val="0"/>
          <w:sz w:val="22"/>
          <w:szCs w:val="22"/>
        </w:rPr>
        <w:t>“</w:t>
      </w:r>
      <w:r w:rsidRPr="00203DA2">
        <w:rPr>
          <w:rFonts w:ascii="宋体" w:eastAsia="宋体" w:hAnsi="宋体" w:cs="Arial" w:hint="eastAsia"/>
          <w:kern w:val="0"/>
          <w:sz w:val="22"/>
          <w:szCs w:val="22"/>
        </w:rPr>
        <w:t>花旗信用卡申请</w:t>
      </w:r>
      <w:r w:rsidRPr="00203DA2">
        <w:rPr>
          <w:rFonts w:ascii="宋体" w:eastAsia="宋体" w:hAnsi="宋体" w:cs="Arial"/>
          <w:kern w:val="0"/>
          <w:sz w:val="22"/>
          <w:szCs w:val="22"/>
        </w:rPr>
        <w:t>”微信</w:t>
      </w:r>
      <w:r w:rsidRPr="00203DA2">
        <w:rPr>
          <w:rFonts w:ascii="宋体" w:eastAsia="宋体" w:hAnsi="宋体" w:cs="Arial" w:hint="eastAsia"/>
          <w:kern w:val="0"/>
          <w:sz w:val="22"/>
          <w:szCs w:val="22"/>
        </w:rPr>
        <w:t>小程序“我要推荐”活动页面，分享活动链接至被推荐人。如推荐人未在花旗银行信用卡微信公众号绑卡，需</w:t>
      </w:r>
      <w:r w:rsidR="00DE6586" w:rsidRPr="00203DA2">
        <w:rPr>
          <w:rFonts w:ascii="宋体" w:eastAsia="宋体" w:hAnsi="宋体" w:cs="Arial" w:hint="eastAsia"/>
          <w:kern w:val="0"/>
          <w:sz w:val="22"/>
          <w:szCs w:val="22"/>
        </w:rPr>
        <w:t>在推荐分享页面预留手机号码注册参与活动，且该手机号码需与其在我行预留的手机号码保持一致</w:t>
      </w:r>
      <w:r w:rsidRPr="00203DA2">
        <w:rPr>
          <w:rFonts w:ascii="宋体" w:eastAsia="宋体" w:hAnsi="宋体" w:cs="Arial" w:hint="eastAsia"/>
          <w:kern w:val="0"/>
          <w:sz w:val="22"/>
          <w:szCs w:val="22"/>
        </w:rPr>
        <w:t>。</w:t>
      </w:r>
    </w:p>
    <w:p w:rsidR="00852005" w:rsidRPr="00203DA2" w:rsidRDefault="00852005" w:rsidP="001119D2">
      <w:pPr>
        <w:pStyle w:val="ListParagraph"/>
        <w:widowControl/>
        <w:numPr>
          <w:ilvl w:val="0"/>
          <w:numId w:val="13"/>
        </w:numPr>
        <w:tabs>
          <w:tab w:val="left" w:pos="220"/>
          <w:tab w:val="left" w:pos="567"/>
        </w:tabs>
        <w:autoSpaceDE w:val="0"/>
        <w:autoSpaceDN w:val="0"/>
        <w:adjustRightInd w:val="0"/>
        <w:ind w:firstLineChars="0"/>
        <w:rPr>
          <w:rFonts w:ascii="宋体" w:eastAsia="宋体" w:hAnsi="宋体" w:cs="Arial"/>
          <w:kern w:val="0"/>
          <w:sz w:val="22"/>
          <w:szCs w:val="22"/>
        </w:rPr>
      </w:pPr>
      <w:r w:rsidRPr="00203DA2">
        <w:rPr>
          <w:rFonts w:ascii="宋体" w:eastAsia="宋体" w:hAnsi="宋体" w:cs="Arial" w:hint="eastAsia"/>
          <w:kern w:val="0"/>
          <w:sz w:val="22"/>
          <w:szCs w:val="22"/>
        </w:rPr>
        <w:t>被推荐人需</w:t>
      </w:r>
      <w:r w:rsidR="006D24F8" w:rsidRPr="00203DA2">
        <w:rPr>
          <w:rFonts w:ascii="宋体" w:eastAsia="宋体" w:hAnsi="宋体" w:cs="Arial" w:hint="eastAsia"/>
          <w:kern w:val="0"/>
          <w:sz w:val="22"/>
          <w:szCs w:val="22"/>
        </w:rPr>
        <w:t>在</w:t>
      </w:r>
      <w:r w:rsidR="006D6391" w:rsidRPr="00203DA2">
        <w:rPr>
          <w:rFonts w:ascii="宋体" w:eastAsia="宋体" w:hAnsi="宋体" w:cs="Arial" w:hint="eastAsia"/>
          <w:kern w:val="0"/>
          <w:sz w:val="22"/>
          <w:szCs w:val="22"/>
        </w:rPr>
        <w:t>活动期间通过推荐人分享</w:t>
      </w:r>
      <w:r w:rsidR="00687ABF" w:rsidRPr="00203DA2">
        <w:rPr>
          <w:rFonts w:ascii="宋体" w:eastAsia="宋体" w:hAnsi="宋体" w:cs="Arial" w:hint="eastAsia"/>
          <w:kern w:val="0"/>
          <w:sz w:val="22"/>
          <w:szCs w:val="22"/>
        </w:rPr>
        <w:t>的</w:t>
      </w:r>
      <w:r w:rsidR="00832200" w:rsidRPr="00203DA2">
        <w:rPr>
          <w:rFonts w:ascii="宋体" w:eastAsia="宋体" w:hAnsi="宋体" w:cs="Arial" w:hint="eastAsia"/>
          <w:kern w:val="0"/>
          <w:sz w:val="22"/>
          <w:szCs w:val="22"/>
        </w:rPr>
        <w:t>活动链接至“</w:t>
      </w:r>
      <w:r w:rsidR="006D6391" w:rsidRPr="00203DA2">
        <w:rPr>
          <w:rFonts w:ascii="宋体" w:eastAsia="宋体" w:hAnsi="宋体" w:cs="Arial" w:hint="eastAsia"/>
          <w:kern w:val="0"/>
          <w:sz w:val="22"/>
          <w:szCs w:val="22"/>
        </w:rPr>
        <w:t>花旗信用卡</w:t>
      </w:r>
      <w:r w:rsidR="00832200" w:rsidRPr="00203DA2">
        <w:rPr>
          <w:rFonts w:ascii="宋体" w:eastAsia="宋体" w:hAnsi="宋体" w:cs="Arial" w:hint="eastAsia"/>
          <w:kern w:val="0"/>
          <w:sz w:val="22"/>
          <w:szCs w:val="22"/>
        </w:rPr>
        <w:t>申请”</w:t>
      </w:r>
      <w:r w:rsidR="006D6391" w:rsidRPr="00203DA2">
        <w:rPr>
          <w:rFonts w:ascii="宋体" w:eastAsia="宋体" w:hAnsi="宋体" w:cs="Arial" w:hint="eastAsia"/>
          <w:kern w:val="0"/>
          <w:sz w:val="22"/>
          <w:szCs w:val="22"/>
        </w:rPr>
        <w:t>微信小程序申请</w:t>
      </w:r>
      <w:r w:rsidR="006D24F8" w:rsidRPr="00203DA2">
        <w:rPr>
          <w:rFonts w:ascii="宋体" w:eastAsia="宋体" w:hAnsi="宋体" w:cs="Arial" w:hint="eastAsia"/>
          <w:kern w:val="0"/>
          <w:sz w:val="22"/>
          <w:szCs w:val="22"/>
        </w:rPr>
        <w:t>花旗信用卡</w:t>
      </w:r>
      <w:r w:rsidR="006D6391" w:rsidRPr="00203DA2">
        <w:rPr>
          <w:rFonts w:ascii="宋体" w:eastAsia="宋体" w:hAnsi="宋体" w:cs="Arial" w:hint="eastAsia"/>
          <w:kern w:val="0"/>
          <w:sz w:val="22"/>
          <w:szCs w:val="22"/>
        </w:rPr>
        <w:t>主卡</w:t>
      </w:r>
      <w:r w:rsidR="006D24F8" w:rsidRPr="00203DA2">
        <w:rPr>
          <w:rFonts w:ascii="宋体" w:eastAsia="宋体" w:hAnsi="宋体" w:cs="Arial" w:hint="eastAsia"/>
          <w:kern w:val="0"/>
          <w:sz w:val="22"/>
          <w:szCs w:val="22"/>
        </w:rPr>
        <w:t>。</w:t>
      </w:r>
      <w:r w:rsidR="001119D2" w:rsidRPr="00427DB1">
        <w:rPr>
          <w:rFonts w:ascii="宋体" w:eastAsia="宋体" w:hAnsi="宋体" w:cs="Arial" w:hint="eastAsia"/>
          <w:b/>
          <w:kern w:val="0"/>
          <w:sz w:val="22"/>
          <w:szCs w:val="22"/>
        </w:rPr>
        <w:t>被推荐人需在核卡后</w:t>
      </w:r>
      <w:r w:rsidR="001119D2" w:rsidRPr="00427DB1">
        <w:rPr>
          <w:rFonts w:ascii="宋体" w:eastAsia="宋体" w:hAnsi="宋体" w:cs="Arial"/>
          <w:b/>
          <w:kern w:val="0"/>
          <w:sz w:val="22"/>
          <w:szCs w:val="22"/>
        </w:rPr>
        <w:t>30天内激活实体卡片并完成任意一笔消费，方可视为一次成功推荐</w:t>
      </w:r>
      <w:r w:rsidR="001119D2" w:rsidRPr="00203DA2">
        <w:rPr>
          <w:rFonts w:ascii="宋体" w:eastAsia="宋体" w:hAnsi="宋体" w:cs="Arial"/>
          <w:kern w:val="0"/>
          <w:sz w:val="22"/>
          <w:szCs w:val="22"/>
        </w:rPr>
        <w:t>，即推荐人可获得相应活动礼品</w:t>
      </w:r>
      <w:r w:rsidR="0088785D" w:rsidRPr="00203DA2">
        <w:rPr>
          <w:rFonts w:ascii="宋体" w:eastAsia="宋体" w:hAnsi="宋体" w:cs="Arial" w:hint="eastAsia"/>
          <w:kern w:val="0"/>
          <w:sz w:val="22"/>
          <w:szCs w:val="22"/>
        </w:rPr>
        <w:t>。</w:t>
      </w:r>
    </w:p>
    <w:p w:rsidR="0088785D" w:rsidRPr="00203DA2" w:rsidRDefault="0088785D" w:rsidP="00C2059A">
      <w:pPr>
        <w:pStyle w:val="ListParagraph"/>
        <w:numPr>
          <w:ilvl w:val="0"/>
          <w:numId w:val="13"/>
        </w:numPr>
        <w:ind w:left="567" w:firstLineChars="0" w:hanging="347"/>
        <w:rPr>
          <w:rFonts w:ascii="宋体" w:eastAsia="宋体" w:hAnsi="宋体" w:cs="Arial"/>
          <w:kern w:val="0"/>
          <w:sz w:val="22"/>
          <w:szCs w:val="22"/>
        </w:rPr>
      </w:pPr>
      <w:r w:rsidRPr="00203DA2">
        <w:rPr>
          <w:rFonts w:ascii="宋体" w:eastAsia="宋体" w:hAnsi="宋体" w:cs="Arial" w:hint="eastAsia"/>
          <w:kern w:val="0"/>
          <w:sz w:val="22"/>
          <w:szCs w:val="22"/>
        </w:rPr>
        <w:t>被推荐人于活动期间申请多张卡片者，以首张核卡成功的卡片种类为准计算相应活动礼品。</w:t>
      </w:r>
    </w:p>
    <w:p w:rsidR="007731D4" w:rsidRPr="00203DA2" w:rsidRDefault="00103230" w:rsidP="000D645C">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203DA2">
        <w:rPr>
          <w:rFonts w:ascii="宋体" w:eastAsia="宋体" w:hAnsi="宋体" w:cs="Arial" w:hint="eastAsia"/>
          <w:kern w:val="0"/>
          <w:sz w:val="22"/>
          <w:szCs w:val="22"/>
        </w:rPr>
        <w:t>符合</w:t>
      </w:r>
      <w:r w:rsidR="0088785D" w:rsidRPr="00203DA2">
        <w:rPr>
          <w:rFonts w:ascii="宋体" w:eastAsia="宋体" w:hAnsi="宋体" w:cs="Arial" w:hint="eastAsia"/>
          <w:kern w:val="0"/>
          <w:sz w:val="22"/>
          <w:szCs w:val="22"/>
        </w:rPr>
        <w:t>成功推荐获得推荐人</w:t>
      </w:r>
      <w:r w:rsidR="00687ABF" w:rsidRPr="00203DA2">
        <w:rPr>
          <w:rFonts w:ascii="宋体" w:eastAsia="宋体" w:hAnsi="宋体" w:cs="Arial" w:hint="eastAsia"/>
          <w:kern w:val="0"/>
          <w:sz w:val="22"/>
          <w:szCs w:val="22"/>
        </w:rPr>
        <w:t>礼品时</w:t>
      </w:r>
      <w:r w:rsidR="006D6391" w:rsidRPr="00203DA2">
        <w:rPr>
          <w:rFonts w:ascii="宋体" w:eastAsia="宋体" w:hAnsi="宋体" w:cs="Arial" w:hint="eastAsia"/>
          <w:kern w:val="0"/>
          <w:sz w:val="22"/>
          <w:szCs w:val="22"/>
        </w:rPr>
        <w:t>，推荐人及被推荐人皆</w:t>
      </w:r>
      <w:r w:rsidR="001F7338" w:rsidRPr="00203DA2">
        <w:rPr>
          <w:rFonts w:ascii="宋体" w:eastAsia="宋体" w:hAnsi="宋体" w:cs="Arial" w:hint="eastAsia"/>
          <w:kern w:val="0"/>
          <w:sz w:val="22"/>
          <w:szCs w:val="22"/>
        </w:rPr>
        <w:t>须</w:t>
      </w:r>
      <w:r w:rsidR="008F6FEF" w:rsidRPr="00203DA2">
        <w:rPr>
          <w:rFonts w:ascii="宋体" w:eastAsia="宋体" w:hAnsi="宋体" w:cs="Arial" w:hint="eastAsia"/>
          <w:kern w:val="0"/>
          <w:sz w:val="22"/>
          <w:szCs w:val="22"/>
        </w:rPr>
        <w:t>仍</w:t>
      </w:r>
      <w:r w:rsidR="006D6391" w:rsidRPr="00203DA2">
        <w:rPr>
          <w:rFonts w:ascii="宋体" w:eastAsia="宋体" w:hAnsi="宋体" w:cs="Arial" w:hint="eastAsia"/>
          <w:kern w:val="0"/>
          <w:sz w:val="22"/>
          <w:szCs w:val="22"/>
        </w:rPr>
        <w:t>为花旗信用</w:t>
      </w:r>
      <w:r w:rsidR="006D6391" w:rsidRPr="00203DA2">
        <w:rPr>
          <w:rFonts w:ascii="宋体" w:eastAsia="宋体" w:hAnsi="宋体" w:cs="Arial"/>
          <w:kern w:val="0"/>
          <w:sz w:val="22"/>
          <w:szCs w:val="22"/>
        </w:rPr>
        <w:t>卡</w:t>
      </w:r>
      <w:r w:rsidR="006D6391" w:rsidRPr="00203DA2">
        <w:rPr>
          <w:rFonts w:ascii="宋体" w:eastAsia="宋体" w:hAnsi="宋体" w:cs="Arial" w:hint="eastAsia"/>
          <w:kern w:val="0"/>
          <w:sz w:val="22"/>
          <w:szCs w:val="22"/>
        </w:rPr>
        <w:t>有效卡持有人</w:t>
      </w:r>
      <w:r w:rsidR="0067692D" w:rsidRPr="00203DA2">
        <w:rPr>
          <w:rFonts w:ascii="宋体" w:eastAsia="宋体" w:hAnsi="宋体" w:cs="Arial" w:hint="eastAsia"/>
          <w:kern w:val="0"/>
          <w:sz w:val="22"/>
          <w:szCs w:val="22"/>
        </w:rPr>
        <w:t>，否则视为放弃获赠</w:t>
      </w:r>
      <w:r w:rsidR="006D6391" w:rsidRPr="00203DA2">
        <w:rPr>
          <w:rFonts w:ascii="宋体" w:eastAsia="宋体" w:hAnsi="宋体" w:cs="Arial" w:hint="eastAsia"/>
          <w:kern w:val="0"/>
          <w:sz w:val="22"/>
          <w:szCs w:val="22"/>
        </w:rPr>
        <w:t>。</w:t>
      </w:r>
    </w:p>
    <w:p w:rsidR="00E016B4" w:rsidRDefault="0080576A" w:rsidP="000D645C">
      <w:pPr>
        <w:pStyle w:val="ListParagraph"/>
        <w:numPr>
          <w:ilvl w:val="0"/>
          <w:numId w:val="1"/>
        </w:numPr>
        <w:spacing w:line="300" w:lineRule="auto"/>
        <w:ind w:firstLineChars="0"/>
        <w:rPr>
          <w:rFonts w:ascii="宋体" w:eastAsia="宋体" w:hAnsi="宋体" w:cs="Arial"/>
          <w:kern w:val="0"/>
          <w:sz w:val="22"/>
          <w:szCs w:val="22"/>
        </w:rPr>
      </w:pPr>
      <w:r w:rsidRPr="00203DA2">
        <w:rPr>
          <w:rFonts w:ascii="宋体" w:eastAsia="宋体" w:hAnsi="宋体" w:cs="Arial" w:hint="eastAsia"/>
          <w:kern w:val="0"/>
          <w:sz w:val="22"/>
          <w:szCs w:val="22"/>
        </w:rPr>
        <w:t>活动</w:t>
      </w:r>
      <w:r w:rsidR="00CB3420" w:rsidRPr="00203DA2">
        <w:rPr>
          <w:rFonts w:ascii="宋体" w:eastAsia="宋体" w:hAnsi="宋体" w:cs="Arial" w:hint="eastAsia"/>
          <w:kern w:val="0"/>
          <w:sz w:val="22"/>
          <w:szCs w:val="22"/>
        </w:rPr>
        <w:t>礼品</w:t>
      </w:r>
      <w:r w:rsidR="00141962" w:rsidRPr="00203DA2">
        <w:rPr>
          <w:rFonts w:ascii="宋体" w:eastAsia="宋体" w:hAnsi="宋体" w:cs="Arial" w:hint="eastAsia"/>
          <w:kern w:val="0"/>
          <w:sz w:val="22"/>
          <w:szCs w:val="22"/>
        </w:rPr>
        <w:t>：</w:t>
      </w:r>
    </w:p>
    <w:p w:rsidR="00C57D10" w:rsidRDefault="00C57D10" w:rsidP="00325065">
      <w:pPr>
        <w:pStyle w:val="ListParagraph"/>
        <w:numPr>
          <w:ilvl w:val="0"/>
          <w:numId w:val="22"/>
        </w:numPr>
        <w:spacing w:line="300" w:lineRule="auto"/>
        <w:ind w:firstLineChars="0"/>
        <w:rPr>
          <w:rFonts w:ascii="宋体" w:eastAsia="宋体" w:hAnsi="宋体"/>
          <w:b/>
          <w:sz w:val="22"/>
          <w:szCs w:val="22"/>
        </w:rPr>
      </w:pPr>
      <w:r w:rsidRPr="00427DB1">
        <w:rPr>
          <w:rFonts w:ascii="宋体" w:eastAsia="宋体" w:hAnsi="宋体" w:hint="eastAsia"/>
          <w:b/>
          <w:sz w:val="22"/>
          <w:szCs w:val="22"/>
        </w:rPr>
        <w:t>成</w:t>
      </w:r>
      <w:r w:rsidR="003F0E3D">
        <w:rPr>
          <w:rFonts w:ascii="宋体" w:eastAsia="宋体" w:hAnsi="宋体" w:hint="eastAsia"/>
          <w:b/>
          <w:sz w:val="22"/>
          <w:szCs w:val="22"/>
        </w:rPr>
        <w:t>功推荐，以被推荐人提交申请的自然月为准发放礼品</w:t>
      </w:r>
      <w:r w:rsidRPr="00427DB1">
        <w:rPr>
          <w:rFonts w:ascii="宋体" w:eastAsia="宋体" w:hAnsi="宋体" w:hint="eastAsia"/>
          <w:b/>
          <w:sz w:val="22"/>
          <w:szCs w:val="22"/>
        </w:rPr>
        <w:t>。</w:t>
      </w:r>
    </w:p>
    <w:p w:rsidR="00663AF9" w:rsidRPr="00427DB1" w:rsidRDefault="00C57D10" w:rsidP="00325065">
      <w:pPr>
        <w:pStyle w:val="ListParagraph"/>
        <w:numPr>
          <w:ilvl w:val="0"/>
          <w:numId w:val="22"/>
        </w:numPr>
        <w:spacing w:line="300" w:lineRule="auto"/>
        <w:ind w:firstLineChars="0"/>
        <w:rPr>
          <w:rFonts w:ascii="宋体" w:eastAsia="宋体" w:hAnsi="宋体" w:cs="Arial"/>
          <w:b/>
          <w:kern w:val="0"/>
          <w:sz w:val="22"/>
          <w:szCs w:val="22"/>
        </w:rPr>
      </w:pPr>
      <w:r w:rsidRPr="00831A9C">
        <w:rPr>
          <w:rFonts w:ascii="宋体" w:eastAsia="宋体" w:hAnsi="宋体" w:hint="eastAsia"/>
          <w:b/>
          <w:sz w:val="22"/>
          <w:szCs w:val="22"/>
        </w:rPr>
        <w:t>累计推荐加码好礼</w:t>
      </w:r>
      <w:r w:rsidR="00B60D32" w:rsidRPr="00831A9C">
        <w:rPr>
          <w:rFonts w:ascii="宋体" w:eastAsia="宋体" w:hAnsi="宋体" w:hint="eastAsia"/>
          <w:b/>
          <w:sz w:val="22"/>
          <w:szCs w:val="22"/>
        </w:rPr>
        <w:t>按照自然月统计结算，</w:t>
      </w:r>
      <w:r w:rsidR="000B3AED" w:rsidRPr="00831A9C">
        <w:rPr>
          <w:rFonts w:ascii="宋体" w:eastAsia="宋体" w:hAnsi="宋体" w:hint="eastAsia"/>
          <w:b/>
          <w:sz w:val="22"/>
          <w:szCs w:val="22"/>
        </w:rPr>
        <w:t>须</w:t>
      </w:r>
      <w:r w:rsidRPr="00831A9C">
        <w:rPr>
          <w:rFonts w:ascii="宋体" w:eastAsia="宋体" w:hAnsi="宋体" w:hint="eastAsia"/>
          <w:b/>
          <w:sz w:val="22"/>
          <w:szCs w:val="22"/>
        </w:rPr>
        <w:t>为当月累计推荐</w:t>
      </w:r>
      <w:r w:rsidR="00AD66FE" w:rsidRPr="00831A9C">
        <w:rPr>
          <w:rFonts w:ascii="宋体" w:eastAsia="宋体" w:hAnsi="宋体" w:hint="eastAsia"/>
          <w:b/>
          <w:sz w:val="22"/>
          <w:szCs w:val="22"/>
        </w:rPr>
        <w:t>共</w:t>
      </w:r>
      <w:r w:rsidRPr="00831A9C">
        <w:rPr>
          <w:rFonts w:ascii="宋体" w:eastAsia="宋体" w:hAnsi="宋体"/>
          <w:b/>
          <w:sz w:val="22"/>
          <w:szCs w:val="22"/>
        </w:rPr>
        <w:t>2或3</w:t>
      </w:r>
      <w:r w:rsidR="00C8120A" w:rsidRPr="00831A9C">
        <w:rPr>
          <w:rFonts w:ascii="宋体" w:eastAsia="宋体" w:hAnsi="宋体" w:hint="eastAsia"/>
          <w:b/>
          <w:sz w:val="22"/>
          <w:szCs w:val="22"/>
        </w:rPr>
        <w:t>人以上，</w:t>
      </w:r>
      <w:r w:rsidR="00B60D32" w:rsidRPr="00831A9C">
        <w:rPr>
          <w:rFonts w:ascii="宋体" w:eastAsia="宋体" w:hAnsi="宋体" w:hint="eastAsia"/>
          <w:b/>
          <w:sz w:val="22"/>
          <w:szCs w:val="22"/>
        </w:rPr>
        <w:t>方能获得礼品加码。</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6"/>
        <w:gridCol w:w="5679"/>
      </w:tblGrid>
      <w:tr w:rsidR="004D65FC" w:rsidRPr="00203DA2" w:rsidTr="00427DB1">
        <w:trPr>
          <w:trHeight w:val="383"/>
          <w:jc w:val="center"/>
        </w:trPr>
        <w:tc>
          <w:tcPr>
            <w:tcW w:w="3406" w:type="dxa"/>
            <w:shd w:val="clear" w:color="auto" w:fill="F2F2F2" w:themeFill="background1" w:themeFillShade="F2"/>
            <w:tcMar>
              <w:top w:w="124" w:type="nil"/>
              <w:left w:w="124" w:type="nil"/>
              <w:bottom w:w="124" w:type="nil"/>
              <w:right w:w="124" w:type="nil"/>
            </w:tcMar>
            <w:vAlign w:val="center"/>
          </w:tcPr>
          <w:p w:rsidR="00266BE8" w:rsidRPr="00427DB1" w:rsidRDefault="00CB3420" w:rsidP="000D645C">
            <w:pPr>
              <w:widowControl/>
              <w:tabs>
                <w:tab w:val="left" w:pos="220"/>
                <w:tab w:val="left" w:pos="720"/>
              </w:tabs>
              <w:autoSpaceDE w:val="0"/>
              <w:autoSpaceDN w:val="0"/>
              <w:adjustRightInd w:val="0"/>
              <w:rPr>
                <w:rFonts w:ascii="宋体" w:eastAsia="宋体" w:hAnsi="宋体" w:cs="Arial"/>
                <w:b/>
                <w:kern w:val="0"/>
                <w:sz w:val="22"/>
                <w:szCs w:val="22"/>
              </w:rPr>
            </w:pPr>
            <w:r w:rsidRPr="00427DB1">
              <w:rPr>
                <w:rFonts w:ascii="宋体" w:eastAsia="宋体" w:hAnsi="宋体" w:cs="Arial" w:hint="eastAsia"/>
                <w:b/>
                <w:kern w:val="0"/>
                <w:sz w:val="22"/>
                <w:szCs w:val="22"/>
              </w:rPr>
              <w:t>成功推荐</w:t>
            </w:r>
          </w:p>
        </w:tc>
        <w:tc>
          <w:tcPr>
            <w:tcW w:w="5679" w:type="dxa"/>
            <w:shd w:val="clear" w:color="auto" w:fill="F2F2F2" w:themeFill="background1" w:themeFillShade="F2"/>
            <w:tcMar>
              <w:top w:w="124" w:type="nil"/>
              <w:left w:w="124" w:type="nil"/>
              <w:bottom w:w="124" w:type="nil"/>
              <w:right w:w="124" w:type="nil"/>
            </w:tcMar>
            <w:vAlign w:val="center"/>
          </w:tcPr>
          <w:p w:rsidR="00266BE8" w:rsidRPr="00427DB1" w:rsidRDefault="00144846" w:rsidP="000D645C">
            <w:pPr>
              <w:widowControl/>
              <w:tabs>
                <w:tab w:val="left" w:pos="220"/>
                <w:tab w:val="left" w:pos="720"/>
              </w:tabs>
              <w:autoSpaceDE w:val="0"/>
              <w:autoSpaceDN w:val="0"/>
              <w:adjustRightInd w:val="0"/>
              <w:rPr>
                <w:rFonts w:ascii="宋体" w:eastAsia="宋体" w:hAnsi="宋体" w:cs="Arial"/>
                <w:b/>
                <w:kern w:val="0"/>
                <w:sz w:val="22"/>
                <w:szCs w:val="22"/>
              </w:rPr>
            </w:pPr>
            <w:r w:rsidRPr="00427DB1">
              <w:rPr>
                <w:rFonts w:ascii="宋体" w:eastAsia="宋体" w:hAnsi="宋体" w:cs="Arial" w:hint="eastAsia"/>
                <w:b/>
                <w:kern w:val="0"/>
                <w:sz w:val="22"/>
                <w:szCs w:val="22"/>
              </w:rPr>
              <w:t>推荐人</w:t>
            </w:r>
            <w:r w:rsidR="00CB3420" w:rsidRPr="00427DB1">
              <w:rPr>
                <w:rFonts w:ascii="宋体" w:eastAsia="宋体" w:hAnsi="宋体" w:cs="Arial" w:hint="eastAsia"/>
                <w:b/>
                <w:kern w:val="0"/>
                <w:sz w:val="22"/>
                <w:szCs w:val="22"/>
              </w:rPr>
              <w:t>礼品</w:t>
            </w:r>
          </w:p>
        </w:tc>
      </w:tr>
      <w:tr w:rsidR="00BE586F" w:rsidRPr="00203DA2" w:rsidTr="00427DB1">
        <w:trPr>
          <w:trHeight w:val="383"/>
          <w:jc w:val="center"/>
        </w:trPr>
        <w:tc>
          <w:tcPr>
            <w:tcW w:w="3406" w:type="dxa"/>
            <w:tcMar>
              <w:top w:w="124" w:type="nil"/>
              <w:left w:w="124" w:type="nil"/>
              <w:bottom w:w="124" w:type="nil"/>
              <w:right w:w="124" w:type="nil"/>
            </w:tcMar>
            <w:vAlign w:val="center"/>
          </w:tcPr>
          <w:p w:rsidR="00BE586F" w:rsidRPr="00203DA2" w:rsidRDefault="00BE586F" w:rsidP="000D645C">
            <w:pPr>
              <w:widowControl/>
              <w:tabs>
                <w:tab w:val="left" w:pos="220"/>
                <w:tab w:val="left" w:pos="720"/>
              </w:tabs>
              <w:autoSpaceDE w:val="0"/>
              <w:autoSpaceDN w:val="0"/>
              <w:adjustRightInd w:val="0"/>
              <w:rPr>
                <w:rFonts w:ascii="宋体" w:eastAsia="宋体" w:hAnsi="宋体" w:cs="Arial"/>
                <w:kern w:val="0"/>
                <w:sz w:val="22"/>
                <w:szCs w:val="22"/>
              </w:rPr>
            </w:pPr>
            <w:r w:rsidRPr="00203DA2">
              <w:rPr>
                <w:rFonts w:ascii="宋体" w:eastAsia="宋体" w:hAnsi="宋体" w:cs="Arial" w:hint="eastAsia"/>
                <w:kern w:val="0"/>
                <w:sz w:val="22"/>
                <w:szCs w:val="22"/>
              </w:rPr>
              <w:t>每张花旗</w:t>
            </w:r>
            <w:r w:rsidR="001F5F32">
              <w:rPr>
                <w:rFonts w:ascii="宋体" w:eastAsia="宋体" w:hAnsi="宋体" w:cs="Arial" w:hint="eastAsia"/>
                <w:kern w:val="0"/>
                <w:sz w:val="22"/>
                <w:szCs w:val="22"/>
              </w:rPr>
              <w:t>信用卡</w:t>
            </w:r>
          </w:p>
        </w:tc>
        <w:tc>
          <w:tcPr>
            <w:tcW w:w="5679" w:type="dxa"/>
            <w:tcMar>
              <w:top w:w="124" w:type="nil"/>
              <w:left w:w="124" w:type="nil"/>
              <w:bottom w:w="124" w:type="nil"/>
              <w:right w:w="124" w:type="nil"/>
            </w:tcMar>
            <w:vAlign w:val="center"/>
          </w:tcPr>
          <w:p w:rsidR="00BE586F" w:rsidRPr="00203DA2" w:rsidRDefault="00BE586F" w:rsidP="000D645C">
            <w:pPr>
              <w:widowControl/>
              <w:autoSpaceDE w:val="0"/>
              <w:autoSpaceDN w:val="0"/>
              <w:adjustRightInd w:val="0"/>
              <w:rPr>
                <w:rFonts w:ascii="宋体" w:eastAsia="宋体" w:hAnsi="宋体" w:cs="Arial"/>
                <w:bCs/>
                <w:kern w:val="0"/>
                <w:sz w:val="22"/>
                <w:szCs w:val="22"/>
              </w:rPr>
            </w:pPr>
            <w:r w:rsidRPr="00203DA2">
              <w:rPr>
                <w:rFonts w:ascii="宋体" w:eastAsia="宋体" w:hAnsi="宋体" w:cs="Arial" w:hint="eastAsia"/>
                <w:bCs/>
                <w:kern w:val="0"/>
                <w:sz w:val="22"/>
                <w:szCs w:val="22"/>
              </w:rPr>
              <w:t>￥</w:t>
            </w:r>
            <w:r w:rsidR="001F5F32">
              <w:rPr>
                <w:rFonts w:ascii="宋体" w:eastAsia="宋体" w:hAnsi="宋体" w:cs="Arial" w:hint="eastAsia"/>
                <w:bCs/>
                <w:kern w:val="0"/>
                <w:sz w:val="22"/>
                <w:szCs w:val="22"/>
              </w:rPr>
              <w:t>200</w:t>
            </w:r>
            <w:r w:rsidRPr="00203DA2">
              <w:rPr>
                <w:rFonts w:ascii="宋体" w:eastAsia="宋体" w:hAnsi="宋体" w:cs="Arial"/>
                <w:bCs/>
                <w:kern w:val="0"/>
                <w:sz w:val="22"/>
                <w:szCs w:val="22"/>
              </w:rPr>
              <w:t xml:space="preserve"> </w:t>
            </w:r>
            <w:r w:rsidR="001F5F32">
              <w:rPr>
                <w:rFonts w:ascii="宋体" w:eastAsia="宋体" w:hAnsi="宋体" w:cs="Arial" w:hint="eastAsia"/>
                <w:bCs/>
                <w:kern w:val="0"/>
                <w:sz w:val="22"/>
                <w:szCs w:val="22"/>
              </w:rPr>
              <w:t>京东</w:t>
            </w:r>
            <w:r w:rsidRPr="00203DA2">
              <w:rPr>
                <w:rFonts w:ascii="宋体" w:eastAsia="宋体" w:hAnsi="宋体" w:cs="Arial" w:hint="eastAsia"/>
                <w:bCs/>
                <w:kern w:val="0"/>
                <w:sz w:val="22"/>
                <w:szCs w:val="22"/>
              </w:rPr>
              <w:t>电子券</w:t>
            </w:r>
          </w:p>
        </w:tc>
      </w:tr>
      <w:tr w:rsidR="00F66F3A" w:rsidRPr="00203DA2" w:rsidTr="00427DB1">
        <w:trPr>
          <w:trHeight w:val="462"/>
          <w:jc w:val="center"/>
        </w:trPr>
        <w:tc>
          <w:tcPr>
            <w:tcW w:w="3406" w:type="dxa"/>
            <w:tcMar>
              <w:top w:w="124" w:type="nil"/>
              <w:left w:w="124" w:type="nil"/>
              <w:bottom w:w="124" w:type="nil"/>
              <w:right w:w="124" w:type="nil"/>
            </w:tcMar>
            <w:vAlign w:val="center"/>
          </w:tcPr>
          <w:p w:rsidR="00F66F3A" w:rsidRPr="00203DA2" w:rsidRDefault="00110ACE" w:rsidP="0078365A">
            <w:pPr>
              <w:widowControl/>
              <w:tabs>
                <w:tab w:val="left" w:pos="220"/>
                <w:tab w:val="left" w:pos="720"/>
              </w:tabs>
              <w:autoSpaceDE w:val="0"/>
              <w:autoSpaceDN w:val="0"/>
              <w:adjustRightInd w:val="0"/>
              <w:rPr>
                <w:rFonts w:ascii="宋体" w:eastAsia="宋体" w:hAnsi="宋体" w:cs="Arial"/>
                <w:kern w:val="0"/>
                <w:sz w:val="22"/>
                <w:szCs w:val="22"/>
              </w:rPr>
            </w:pPr>
            <w:r w:rsidRPr="00203DA2">
              <w:rPr>
                <w:rFonts w:ascii="宋体" w:eastAsia="宋体" w:hAnsi="宋体" w:cs="Arial" w:hint="eastAsia"/>
                <w:kern w:val="0"/>
                <w:sz w:val="22"/>
                <w:szCs w:val="22"/>
              </w:rPr>
              <w:t>礼品加码：</w:t>
            </w:r>
            <w:r w:rsidR="000B3AED">
              <w:rPr>
                <w:rFonts w:ascii="宋体" w:eastAsia="宋体" w:hAnsi="宋体" w:cs="Arial" w:hint="eastAsia"/>
                <w:kern w:val="0"/>
                <w:sz w:val="22"/>
                <w:szCs w:val="22"/>
              </w:rPr>
              <w:t>当月</w:t>
            </w:r>
            <w:r w:rsidR="00F66F3A" w:rsidRPr="00203DA2">
              <w:rPr>
                <w:rFonts w:ascii="宋体" w:eastAsia="宋体" w:hAnsi="宋体" w:cs="Arial" w:hint="eastAsia"/>
                <w:kern w:val="0"/>
                <w:sz w:val="22"/>
                <w:szCs w:val="22"/>
              </w:rPr>
              <w:t>累计成功推荐</w:t>
            </w:r>
            <w:r w:rsidR="00226A5F" w:rsidRPr="00203DA2">
              <w:rPr>
                <w:rFonts w:ascii="宋体" w:eastAsia="宋体" w:hAnsi="宋体" w:cs="Arial" w:hint="eastAsia"/>
                <w:kern w:val="0"/>
                <w:sz w:val="22"/>
                <w:szCs w:val="22"/>
              </w:rPr>
              <w:t>达到</w:t>
            </w:r>
            <w:r w:rsidR="009309DC">
              <w:rPr>
                <w:rFonts w:ascii="宋体" w:eastAsia="宋体" w:hAnsi="宋体" w:cs="Arial" w:hint="eastAsia"/>
                <w:kern w:val="0"/>
                <w:sz w:val="22"/>
                <w:szCs w:val="22"/>
              </w:rPr>
              <w:t>2</w:t>
            </w:r>
            <w:r w:rsidR="0078365A" w:rsidRPr="00203DA2">
              <w:rPr>
                <w:rFonts w:ascii="宋体" w:eastAsia="宋体" w:hAnsi="宋体" w:cs="Arial" w:hint="eastAsia"/>
                <w:kern w:val="0"/>
                <w:sz w:val="22"/>
                <w:szCs w:val="22"/>
              </w:rPr>
              <w:t>人</w:t>
            </w:r>
          </w:p>
        </w:tc>
        <w:tc>
          <w:tcPr>
            <w:tcW w:w="5679" w:type="dxa"/>
            <w:tcMar>
              <w:top w:w="124" w:type="nil"/>
              <w:left w:w="124" w:type="nil"/>
              <w:bottom w:w="124" w:type="nil"/>
              <w:right w:w="124" w:type="nil"/>
            </w:tcMar>
            <w:vAlign w:val="center"/>
          </w:tcPr>
          <w:p w:rsidR="00F66F3A" w:rsidRDefault="00F66F3A" w:rsidP="00327C02">
            <w:pPr>
              <w:widowControl/>
              <w:autoSpaceDE w:val="0"/>
              <w:autoSpaceDN w:val="0"/>
              <w:adjustRightInd w:val="0"/>
              <w:rPr>
                <w:rFonts w:ascii="宋体" w:eastAsia="宋体" w:hAnsi="宋体" w:cs="Arial"/>
                <w:bCs/>
                <w:kern w:val="0"/>
                <w:sz w:val="22"/>
                <w:szCs w:val="22"/>
              </w:rPr>
            </w:pPr>
          </w:p>
          <w:tbl>
            <w:tblPr>
              <w:tblStyle w:val="TableGrid"/>
              <w:tblW w:w="0" w:type="auto"/>
              <w:tblLayout w:type="fixed"/>
              <w:tblLook w:val="04A0" w:firstRow="1" w:lastRow="0" w:firstColumn="1" w:lastColumn="0" w:noHBand="0" w:noVBand="1"/>
            </w:tblPr>
            <w:tblGrid>
              <w:gridCol w:w="1703"/>
              <w:gridCol w:w="3326"/>
            </w:tblGrid>
            <w:tr w:rsidR="00327C02" w:rsidTr="00427DB1">
              <w:tc>
                <w:tcPr>
                  <w:tcW w:w="1703" w:type="dxa"/>
                </w:tcPr>
                <w:p w:rsidR="00327C02" w:rsidRPr="00427DB1" w:rsidRDefault="00327C02" w:rsidP="00427DB1">
                  <w:pPr>
                    <w:widowControl/>
                    <w:autoSpaceDE w:val="0"/>
                    <w:autoSpaceDN w:val="0"/>
                    <w:adjustRightInd w:val="0"/>
                    <w:jc w:val="center"/>
                    <w:rPr>
                      <w:rFonts w:ascii="宋体" w:eastAsia="宋体" w:hAnsi="宋体" w:cs="Arial"/>
                      <w:b/>
                      <w:bCs/>
                      <w:kern w:val="0"/>
                      <w:sz w:val="22"/>
                      <w:szCs w:val="22"/>
                    </w:rPr>
                  </w:pPr>
                  <w:r w:rsidRPr="00427DB1">
                    <w:rPr>
                      <w:rFonts w:ascii="宋体" w:eastAsia="宋体" w:hAnsi="宋体" w:cs="Arial" w:hint="eastAsia"/>
                      <w:b/>
                      <w:bCs/>
                      <w:kern w:val="0"/>
                      <w:sz w:val="22"/>
                      <w:szCs w:val="22"/>
                    </w:rPr>
                    <w:t>推荐人卡种</w:t>
                  </w:r>
                </w:p>
              </w:tc>
              <w:tc>
                <w:tcPr>
                  <w:tcW w:w="3326" w:type="dxa"/>
                </w:tcPr>
                <w:p w:rsidR="00327C02" w:rsidRPr="00427DB1" w:rsidRDefault="00327C02" w:rsidP="00427DB1">
                  <w:pPr>
                    <w:widowControl/>
                    <w:autoSpaceDE w:val="0"/>
                    <w:autoSpaceDN w:val="0"/>
                    <w:adjustRightInd w:val="0"/>
                    <w:jc w:val="center"/>
                    <w:rPr>
                      <w:rFonts w:ascii="宋体" w:eastAsia="宋体" w:hAnsi="宋体" w:cs="Arial"/>
                      <w:b/>
                      <w:bCs/>
                      <w:kern w:val="0"/>
                      <w:sz w:val="22"/>
                      <w:szCs w:val="22"/>
                    </w:rPr>
                  </w:pPr>
                  <w:r w:rsidRPr="00427DB1">
                    <w:rPr>
                      <w:rFonts w:ascii="宋体" w:eastAsia="宋体" w:hAnsi="宋体" w:cs="Arial" w:hint="eastAsia"/>
                      <w:b/>
                      <w:bCs/>
                      <w:kern w:val="0"/>
                      <w:sz w:val="22"/>
                      <w:szCs w:val="22"/>
                    </w:rPr>
                    <w:t>额外可获得</w:t>
                  </w:r>
                </w:p>
              </w:tc>
            </w:tr>
            <w:tr w:rsidR="00327C02" w:rsidTr="00427DB1">
              <w:tc>
                <w:tcPr>
                  <w:tcW w:w="1703"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花旗礼享卡</w:t>
                  </w:r>
                </w:p>
              </w:tc>
              <w:tc>
                <w:tcPr>
                  <w:tcW w:w="3326"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100,000花旗积分</w:t>
                  </w:r>
                </w:p>
              </w:tc>
            </w:tr>
            <w:tr w:rsidR="00327C02" w:rsidTr="00427DB1">
              <w:tc>
                <w:tcPr>
                  <w:tcW w:w="1703"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花旗礼程卡</w:t>
                  </w:r>
                </w:p>
              </w:tc>
              <w:tc>
                <w:tcPr>
                  <w:tcW w:w="3326" w:type="dxa"/>
                  <w:vAlign w:val="center"/>
                </w:tcPr>
                <w:p w:rsidR="00327C02" w:rsidRDefault="00106F38" w:rsidP="00427DB1">
                  <w:pPr>
                    <w:widowControl/>
                    <w:autoSpaceDE w:val="0"/>
                    <w:autoSpaceDN w:val="0"/>
                    <w:adjustRightInd w:val="0"/>
                    <w:jc w:val="center"/>
                    <w:rPr>
                      <w:rFonts w:ascii="宋体" w:eastAsia="宋体" w:hAnsi="宋体" w:cs="Arial"/>
                      <w:bCs/>
                      <w:kern w:val="0"/>
                      <w:sz w:val="22"/>
                      <w:szCs w:val="22"/>
                    </w:rPr>
                  </w:pPr>
                  <w:r w:rsidRPr="00106F38">
                    <w:rPr>
                      <w:rFonts w:ascii="宋体" w:eastAsia="宋体" w:hAnsi="宋体" w:cs="Calibri"/>
                      <w:color w:val="000000"/>
                      <w:kern w:val="0"/>
                      <w:sz w:val="22"/>
                      <w:szCs w:val="22"/>
                    </w:rPr>
                    <w:t>￥200刷卡金</w:t>
                  </w:r>
                </w:p>
              </w:tc>
            </w:tr>
            <w:tr w:rsidR="00327C02" w:rsidTr="00427DB1">
              <w:tc>
                <w:tcPr>
                  <w:tcW w:w="1703"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花旗至享卡</w:t>
                  </w:r>
                </w:p>
              </w:tc>
              <w:tc>
                <w:tcPr>
                  <w:tcW w:w="3326" w:type="dxa"/>
                  <w:vAlign w:val="center"/>
                </w:tcPr>
                <w:p w:rsidR="00327C02" w:rsidRDefault="00106F38" w:rsidP="00427DB1">
                  <w:pPr>
                    <w:widowControl/>
                    <w:autoSpaceDE w:val="0"/>
                    <w:autoSpaceDN w:val="0"/>
                    <w:adjustRightInd w:val="0"/>
                    <w:jc w:val="center"/>
                    <w:rPr>
                      <w:rFonts w:ascii="宋体" w:eastAsia="宋体" w:hAnsi="宋体" w:cs="Arial"/>
                      <w:bCs/>
                      <w:kern w:val="0"/>
                      <w:sz w:val="22"/>
                      <w:szCs w:val="22"/>
                    </w:rPr>
                  </w:pPr>
                  <w:r w:rsidRPr="00106F38">
                    <w:rPr>
                      <w:rFonts w:ascii="宋体" w:eastAsia="宋体" w:hAnsi="宋体" w:cs="Calibri"/>
                      <w:color w:val="000000"/>
                      <w:kern w:val="0"/>
                      <w:sz w:val="22"/>
                      <w:szCs w:val="22"/>
                    </w:rPr>
                    <w:t>￥200刷卡金</w:t>
                  </w:r>
                </w:p>
              </w:tc>
            </w:tr>
            <w:tr w:rsidR="00CF33E8" w:rsidTr="0040062D">
              <w:tc>
                <w:tcPr>
                  <w:tcW w:w="1703" w:type="dxa"/>
                  <w:vAlign w:val="center"/>
                </w:tcPr>
                <w:p w:rsidR="00CF33E8" w:rsidRDefault="00CF33E8" w:rsidP="0040062D">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花旗轻享卡</w:t>
                  </w:r>
                </w:p>
              </w:tc>
              <w:tc>
                <w:tcPr>
                  <w:tcW w:w="3326" w:type="dxa"/>
                  <w:vAlign w:val="center"/>
                </w:tcPr>
                <w:p w:rsidR="00CF33E8" w:rsidRDefault="00CF33E8" w:rsidP="0040062D">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￥200刷卡金</w:t>
                  </w:r>
                </w:p>
              </w:tc>
            </w:tr>
          </w:tbl>
          <w:p w:rsidR="00327C02" w:rsidRPr="00203DA2" w:rsidRDefault="00327C02" w:rsidP="00327C02">
            <w:pPr>
              <w:widowControl/>
              <w:autoSpaceDE w:val="0"/>
              <w:autoSpaceDN w:val="0"/>
              <w:adjustRightInd w:val="0"/>
              <w:rPr>
                <w:rFonts w:ascii="宋体" w:eastAsia="宋体" w:hAnsi="宋体" w:cs="Arial"/>
                <w:bCs/>
                <w:kern w:val="0"/>
                <w:sz w:val="22"/>
                <w:szCs w:val="22"/>
              </w:rPr>
            </w:pPr>
          </w:p>
        </w:tc>
      </w:tr>
      <w:tr w:rsidR="00F66F3A" w:rsidRPr="00203DA2" w:rsidTr="00427DB1">
        <w:trPr>
          <w:trHeight w:val="462"/>
          <w:jc w:val="center"/>
        </w:trPr>
        <w:tc>
          <w:tcPr>
            <w:tcW w:w="3406" w:type="dxa"/>
            <w:tcMar>
              <w:top w:w="124" w:type="nil"/>
              <w:left w:w="124" w:type="nil"/>
              <w:bottom w:w="124" w:type="nil"/>
              <w:right w:w="124" w:type="nil"/>
            </w:tcMar>
            <w:vAlign w:val="center"/>
          </w:tcPr>
          <w:p w:rsidR="00F66F3A" w:rsidRPr="00203DA2" w:rsidRDefault="00110ACE" w:rsidP="000D645C">
            <w:pPr>
              <w:widowControl/>
              <w:tabs>
                <w:tab w:val="left" w:pos="220"/>
                <w:tab w:val="left" w:pos="720"/>
              </w:tabs>
              <w:autoSpaceDE w:val="0"/>
              <w:autoSpaceDN w:val="0"/>
              <w:adjustRightInd w:val="0"/>
              <w:rPr>
                <w:rFonts w:ascii="宋体" w:eastAsia="宋体" w:hAnsi="宋体" w:cs="Arial"/>
                <w:kern w:val="0"/>
                <w:sz w:val="22"/>
                <w:szCs w:val="22"/>
              </w:rPr>
            </w:pPr>
            <w:r w:rsidRPr="00203DA2">
              <w:rPr>
                <w:rFonts w:ascii="宋体" w:eastAsia="宋体" w:hAnsi="宋体" w:cs="Arial" w:hint="eastAsia"/>
                <w:kern w:val="0"/>
                <w:sz w:val="22"/>
                <w:szCs w:val="22"/>
              </w:rPr>
              <w:t>礼品加码：</w:t>
            </w:r>
            <w:r w:rsidR="000B3AED">
              <w:rPr>
                <w:rFonts w:ascii="宋体" w:eastAsia="宋体" w:hAnsi="宋体" w:cs="Arial" w:hint="eastAsia"/>
                <w:kern w:val="0"/>
                <w:sz w:val="22"/>
                <w:szCs w:val="22"/>
              </w:rPr>
              <w:t>当月</w:t>
            </w:r>
            <w:r w:rsidR="00F66F3A" w:rsidRPr="00203DA2">
              <w:rPr>
                <w:rFonts w:ascii="宋体" w:eastAsia="宋体" w:hAnsi="宋体" w:cs="Arial" w:hint="eastAsia"/>
                <w:kern w:val="0"/>
                <w:sz w:val="22"/>
                <w:szCs w:val="22"/>
              </w:rPr>
              <w:t>累计成功推荐</w:t>
            </w:r>
            <w:r w:rsidR="00226A5F" w:rsidRPr="00203DA2">
              <w:rPr>
                <w:rFonts w:ascii="宋体" w:eastAsia="宋体" w:hAnsi="宋体" w:cs="Arial" w:hint="eastAsia"/>
                <w:kern w:val="0"/>
                <w:sz w:val="22"/>
                <w:szCs w:val="22"/>
              </w:rPr>
              <w:t>达到</w:t>
            </w:r>
            <w:r w:rsidR="009309DC">
              <w:rPr>
                <w:rFonts w:ascii="宋体" w:eastAsia="宋体" w:hAnsi="宋体" w:cs="Arial" w:hint="eastAsia"/>
                <w:kern w:val="0"/>
                <w:sz w:val="22"/>
                <w:szCs w:val="22"/>
              </w:rPr>
              <w:t>3</w:t>
            </w:r>
            <w:r w:rsidR="0078365A" w:rsidRPr="00203DA2">
              <w:rPr>
                <w:rFonts w:ascii="宋体" w:eastAsia="宋体" w:hAnsi="宋体" w:cs="Arial" w:hint="eastAsia"/>
                <w:kern w:val="0"/>
                <w:sz w:val="22"/>
                <w:szCs w:val="22"/>
              </w:rPr>
              <w:t>人</w:t>
            </w:r>
            <w:r w:rsidR="00C35E12">
              <w:rPr>
                <w:rFonts w:ascii="宋体" w:eastAsia="宋体" w:hAnsi="宋体" w:cs="Arial" w:hint="eastAsia"/>
                <w:kern w:val="0"/>
                <w:sz w:val="22"/>
                <w:szCs w:val="22"/>
              </w:rPr>
              <w:t>及以上</w:t>
            </w:r>
          </w:p>
        </w:tc>
        <w:tc>
          <w:tcPr>
            <w:tcW w:w="5679" w:type="dxa"/>
            <w:tcMar>
              <w:top w:w="124" w:type="nil"/>
              <w:left w:w="124" w:type="nil"/>
              <w:bottom w:w="124" w:type="nil"/>
              <w:right w:w="124" w:type="nil"/>
            </w:tcMar>
            <w:vAlign w:val="center"/>
          </w:tcPr>
          <w:p w:rsidR="00327C02" w:rsidRDefault="00327C02" w:rsidP="00327C02">
            <w:pPr>
              <w:widowControl/>
              <w:autoSpaceDE w:val="0"/>
              <w:autoSpaceDN w:val="0"/>
              <w:adjustRightInd w:val="0"/>
              <w:rPr>
                <w:rFonts w:ascii="宋体" w:eastAsia="宋体" w:hAnsi="宋体" w:cs="Arial"/>
                <w:bCs/>
                <w:kern w:val="0"/>
                <w:sz w:val="22"/>
                <w:szCs w:val="22"/>
              </w:rPr>
            </w:pPr>
          </w:p>
          <w:tbl>
            <w:tblPr>
              <w:tblStyle w:val="TableGrid"/>
              <w:tblW w:w="0" w:type="auto"/>
              <w:tblLayout w:type="fixed"/>
              <w:tblLook w:val="04A0" w:firstRow="1" w:lastRow="0" w:firstColumn="1" w:lastColumn="0" w:noHBand="0" w:noVBand="1"/>
            </w:tblPr>
            <w:tblGrid>
              <w:gridCol w:w="1703"/>
              <w:gridCol w:w="3326"/>
            </w:tblGrid>
            <w:tr w:rsidR="00327C02" w:rsidRPr="00F2436F" w:rsidTr="00427DB1">
              <w:tc>
                <w:tcPr>
                  <w:tcW w:w="1703" w:type="dxa"/>
                </w:tcPr>
                <w:p w:rsidR="00327C02" w:rsidRPr="00F2436F" w:rsidRDefault="00327C02" w:rsidP="00327C02">
                  <w:pPr>
                    <w:widowControl/>
                    <w:autoSpaceDE w:val="0"/>
                    <w:autoSpaceDN w:val="0"/>
                    <w:adjustRightInd w:val="0"/>
                    <w:jc w:val="center"/>
                    <w:rPr>
                      <w:rFonts w:ascii="宋体" w:eastAsia="宋体" w:hAnsi="宋体" w:cs="Arial"/>
                      <w:b/>
                      <w:bCs/>
                      <w:kern w:val="0"/>
                      <w:sz w:val="22"/>
                      <w:szCs w:val="22"/>
                    </w:rPr>
                  </w:pPr>
                  <w:r w:rsidRPr="00F2436F">
                    <w:rPr>
                      <w:rFonts w:ascii="宋体" w:eastAsia="宋体" w:hAnsi="宋体" w:cs="Arial" w:hint="eastAsia"/>
                      <w:b/>
                      <w:bCs/>
                      <w:kern w:val="0"/>
                      <w:sz w:val="22"/>
                      <w:szCs w:val="22"/>
                    </w:rPr>
                    <w:t>推荐人卡种</w:t>
                  </w:r>
                </w:p>
              </w:tc>
              <w:tc>
                <w:tcPr>
                  <w:tcW w:w="3326" w:type="dxa"/>
                </w:tcPr>
                <w:p w:rsidR="00327C02" w:rsidRPr="00F2436F" w:rsidRDefault="00327C02" w:rsidP="00327C02">
                  <w:pPr>
                    <w:widowControl/>
                    <w:autoSpaceDE w:val="0"/>
                    <w:autoSpaceDN w:val="0"/>
                    <w:adjustRightInd w:val="0"/>
                    <w:jc w:val="center"/>
                    <w:rPr>
                      <w:rFonts w:ascii="宋体" w:eastAsia="宋体" w:hAnsi="宋体" w:cs="Arial"/>
                      <w:b/>
                      <w:bCs/>
                      <w:kern w:val="0"/>
                      <w:sz w:val="22"/>
                      <w:szCs w:val="22"/>
                    </w:rPr>
                  </w:pPr>
                  <w:r w:rsidRPr="00F2436F">
                    <w:rPr>
                      <w:rFonts w:ascii="宋体" w:eastAsia="宋体" w:hAnsi="宋体" w:cs="Arial" w:hint="eastAsia"/>
                      <w:b/>
                      <w:bCs/>
                      <w:kern w:val="0"/>
                      <w:sz w:val="22"/>
                      <w:szCs w:val="22"/>
                    </w:rPr>
                    <w:t>额外可获得</w:t>
                  </w:r>
                </w:p>
              </w:tc>
            </w:tr>
            <w:tr w:rsidR="00327C02" w:rsidTr="00427DB1">
              <w:tc>
                <w:tcPr>
                  <w:tcW w:w="1703"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花旗礼享卡</w:t>
                  </w:r>
                </w:p>
              </w:tc>
              <w:tc>
                <w:tcPr>
                  <w:tcW w:w="3326"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Pr>
                      <w:rFonts w:ascii="宋体" w:eastAsia="宋体" w:hAnsi="宋体" w:cs="Calibri" w:hint="eastAsia"/>
                      <w:color w:val="000000"/>
                      <w:kern w:val="0"/>
                      <w:sz w:val="22"/>
                      <w:szCs w:val="22"/>
                    </w:rPr>
                    <w:t>2</w:t>
                  </w:r>
                  <w:r w:rsidRPr="00E5251F">
                    <w:rPr>
                      <w:rFonts w:ascii="宋体" w:eastAsia="宋体" w:hAnsi="宋体" w:cs="Calibri" w:hint="eastAsia"/>
                      <w:color w:val="000000"/>
                      <w:kern w:val="0"/>
                      <w:sz w:val="22"/>
                      <w:szCs w:val="22"/>
                    </w:rPr>
                    <w:t>00,000花旗积分</w:t>
                  </w:r>
                </w:p>
              </w:tc>
            </w:tr>
            <w:tr w:rsidR="00327C02" w:rsidTr="00427DB1">
              <w:tc>
                <w:tcPr>
                  <w:tcW w:w="1703"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花旗礼程卡</w:t>
                  </w:r>
                </w:p>
              </w:tc>
              <w:tc>
                <w:tcPr>
                  <w:tcW w:w="3326" w:type="dxa"/>
                  <w:vAlign w:val="center"/>
                </w:tcPr>
                <w:p w:rsidR="00327C02" w:rsidRDefault="00106F38" w:rsidP="00427DB1">
                  <w:pPr>
                    <w:widowControl/>
                    <w:autoSpaceDE w:val="0"/>
                    <w:autoSpaceDN w:val="0"/>
                    <w:adjustRightInd w:val="0"/>
                    <w:jc w:val="center"/>
                    <w:rPr>
                      <w:rFonts w:ascii="宋体" w:eastAsia="宋体" w:hAnsi="宋体" w:cs="Arial"/>
                      <w:bCs/>
                      <w:kern w:val="0"/>
                      <w:sz w:val="22"/>
                      <w:szCs w:val="22"/>
                    </w:rPr>
                  </w:pPr>
                  <w:r w:rsidRPr="00106F38">
                    <w:rPr>
                      <w:rFonts w:ascii="宋体" w:eastAsia="宋体" w:hAnsi="宋体" w:cs="Calibri"/>
                      <w:color w:val="000000"/>
                      <w:kern w:val="0"/>
                      <w:sz w:val="22"/>
                      <w:szCs w:val="22"/>
                    </w:rPr>
                    <w:t>￥</w:t>
                  </w:r>
                  <w:r w:rsidR="00B57235">
                    <w:rPr>
                      <w:rFonts w:ascii="宋体" w:eastAsia="宋体" w:hAnsi="宋体" w:cs="Calibri" w:hint="eastAsia"/>
                      <w:color w:val="000000"/>
                      <w:kern w:val="0"/>
                      <w:sz w:val="22"/>
                      <w:szCs w:val="22"/>
                    </w:rPr>
                    <w:t>4</w:t>
                  </w:r>
                  <w:r w:rsidRPr="00106F38">
                    <w:rPr>
                      <w:rFonts w:ascii="宋体" w:eastAsia="宋体" w:hAnsi="宋体" w:cs="Calibri"/>
                      <w:color w:val="000000"/>
                      <w:kern w:val="0"/>
                      <w:sz w:val="22"/>
                      <w:szCs w:val="22"/>
                    </w:rPr>
                    <w:t>00刷卡金</w:t>
                  </w:r>
                </w:p>
              </w:tc>
            </w:tr>
            <w:tr w:rsidR="00327C02" w:rsidTr="00427DB1">
              <w:tc>
                <w:tcPr>
                  <w:tcW w:w="1703" w:type="dxa"/>
                  <w:vAlign w:val="center"/>
                </w:tcPr>
                <w:p w:rsidR="00327C02" w:rsidRDefault="00327C02" w:rsidP="00427DB1">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花旗至享卡</w:t>
                  </w:r>
                </w:p>
              </w:tc>
              <w:tc>
                <w:tcPr>
                  <w:tcW w:w="3326" w:type="dxa"/>
                  <w:vAlign w:val="center"/>
                </w:tcPr>
                <w:p w:rsidR="00327C02" w:rsidRDefault="00106F38" w:rsidP="00427DB1">
                  <w:pPr>
                    <w:widowControl/>
                    <w:autoSpaceDE w:val="0"/>
                    <w:autoSpaceDN w:val="0"/>
                    <w:adjustRightInd w:val="0"/>
                    <w:jc w:val="center"/>
                    <w:rPr>
                      <w:rFonts w:ascii="宋体" w:eastAsia="宋体" w:hAnsi="宋体" w:cs="Arial"/>
                      <w:bCs/>
                      <w:kern w:val="0"/>
                      <w:sz w:val="22"/>
                      <w:szCs w:val="22"/>
                    </w:rPr>
                  </w:pPr>
                  <w:r w:rsidRPr="00106F38">
                    <w:rPr>
                      <w:rFonts w:ascii="宋体" w:eastAsia="宋体" w:hAnsi="宋体" w:cs="Calibri"/>
                      <w:color w:val="000000"/>
                      <w:kern w:val="0"/>
                      <w:sz w:val="22"/>
                      <w:szCs w:val="22"/>
                    </w:rPr>
                    <w:t>￥</w:t>
                  </w:r>
                  <w:r w:rsidR="00B57235">
                    <w:rPr>
                      <w:rFonts w:ascii="宋体" w:eastAsia="宋体" w:hAnsi="宋体" w:cs="Calibri" w:hint="eastAsia"/>
                      <w:color w:val="000000"/>
                      <w:kern w:val="0"/>
                      <w:sz w:val="22"/>
                      <w:szCs w:val="22"/>
                    </w:rPr>
                    <w:t>4</w:t>
                  </w:r>
                  <w:r w:rsidRPr="00106F38">
                    <w:rPr>
                      <w:rFonts w:ascii="宋体" w:eastAsia="宋体" w:hAnsi="宋体" w:cs="Calibri"/>
                      <w:color w:val="000000"/>
                      <w:kern w:val="0"/>
                      <w:sz w:val="22"/>
                      <w:szCs w:val="22"/>
                    </w:rPr>
                    <w:t>00刷卡金</w:t>
                  </w:r>
                </w:p>
              </w:tc>
            </w:tr>
            <w:tr w:rsidR="00CF33E8" w:rsidTr="0040062D">
              <w:tc>
                <w:tcPr>
                  <w:tcW w:w="1703" w:type="dxa"/>
                  <w:vAlign w:val="center"/>
                </w:tcPr>
                <w:p w:rsidR="00CF33E8" w:rsidRDefault="00CF33E8" w:rsidP="0040062D">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花旗轻享卡</w:t>
                  </w:r>
                </w:p>
              </w:tc>
              <w:tc>
                <w:tcPr>
                  <w:tcW w:w="3326" w:type="dxa"/>
                  <w:vAlign w:val="center"/>
                </w:tcPr>
                <w:p w:rsidR="00CF33E8" w:rsidRDefault="00CF33E8" w:rsidP="0040062D">
                  <w:pPr>
                    <w:widowControl/>
                    <w:autoSpaceDE w:val="0"/>
                    <w:autoSpaceDN w:val="0"/>
                    <w:adjustRightInd w:val="0"/>
                    <w:jc w:val="center"/>
                    <w:rPr>
                      <w:rFonts w:ascii="宋体" w:eastAsia="宋体" w:hAnsi="宋体" w:cs="Arial"/>
                      <w:bCs/>
                      <w:kern w:val="0"/>
                      <w:sz w:val="22"/>
                      <w:szCs w:val="22"/>
                    </w:rPr>
                  </w:pPr>
                  <w:r w:rsidRPr="00E5251F">
                    <w:rPr>
                      <w:rFonts w:ascii="宋体" w:eastAsia="宋体" w:hAnsi="宋体" w:cs="Calibri" w:hint="eastAsia"/>
                      <w:color w:val="000000"/>
                      <w:kern w:val="0"/>
                      <w:sz w:val="22"/>
                      <w:szCs w:val="22"/>
                    </w:rPr>
                    <w:t>￥</w:t>
                  </w:r>
                  <w:r>
                    <w:rPr>
                      <w:rFonts w:ascii="宋体" w:eastAsia="宋体" w:hAnsi="宋体" w:cs="Calibri" w:hint="eastAsia"/>
                      <w:color w:val="000000"/>
                      <w:kern w:val="0"/>
                      <w:sz w:val="22"/>
                      <w:szCs w:val="22"/>
                    </w:rPr>
                    <w:t>4</w:t>
                  </w:r>
                  <w:r w:rsidRPr="00E5251F">
                    <w:rPr>
                      <w:rFonts w:ascii="宋体" w:eastAsia="宋体" w:hAnsi="宋体" w:cs="Calibri" w:hint="eastAsia"/>
                      <w:color w:val="000000"/>
                      <w:kern w:val="0"/>
                      <w:sz w:val="22"/>
                      <w:szCs w:val="22"/>
                    </w:rPr>
                    <w:t>00刷卡金</w:t>
                  </w:r>
                </w:p>
              </w:tc>
            </w:tr>
          </w:tbl>
          <w:p w:rsidR="00327C02" w:rsidRPr="00203DA2" w:rsidRDefault="00327C02" w:rsidP="00327C02">
            <w:pPr>
              <w:widowControl/>
              <w:autoSpaceDE w:val="0"/>
              <w:autoSpaceDN w:val="0"/>
              <w:adjustRightInd w:val="0"/>
              <w:rPr>
                <w:rFonts w:ascii="宋体" w:eastAsia="宋体" w:hAnsi="宋体" w:cs="Arial"/>
                <w:bCs/>
                <w:kern w:val="0"/>
                <w:sz w:val="22"/>
                <w:szCs w:val="22"/>
              </w:rPr>
            </w:pPr>
          </w:p>
        </w:tc>
      </w:tr>
    </w:tbl>
    <w:p w:rsidR="00F66F3A" w:rsidRDefault="00A77126" w:rsidP="000D645C">
      <w:pPr>
        <w:pStyle w:val="ListParagraph"/>
        <w:widowControl/>
        <w:numPr>
          <w:ilvl w:val="0"/>
          <w:numId w:val="14"/>
        </w:numPr>
        <w:tabs>
          <w:tab w:val="left" w:pos="0"/>
          <w:tab w:val="left" w:pos="130"/>
        </w:tabs>
        <w:autoSpaceDE w:val="0"/>
        <w:autoSpaceDN w:val="0"/>
        <w:adjustRightInd w:val="0"/>
        <w:ind w:firstLineChars="0"/>
        <w:rPr>
          <w:rFonts w:ascii="宋体" w:eastAsia="宋体" w:hAnsi="宋体" w:cs="Arial"/>
          <w:kern w:val="0"/>
          <w:sz w:val="22"/>
          <w:szCs w:val="22"/>
        </w:rPr>
      </w:pPr>
      <w:r w:rsidRPr="00203DA2">
        <w:rPr>
          <w:rFonts w:ascii="宋体" w:eastAsia="宋体" w:hAnsi="宋体" w:cs="Arial" w:hint="eastAsia"/>
          <w:kern w:val="0"/>
          <w:sz w:val="22"/>
          <w:szCs w:val="22"/>
        </w:rPr>
        <w:t>两档</w:t>
      </w:r>
      <w:r w:rsidR="00110ACE" w:rsidRPr="00203DA2">
        <w:rPr>
          <w:rFonts w:ascii="宋体" w:eastAsia="宋体" w:hAnsi="宋体" w:cs="Arial" w:hint="eastAsia"/>
          <w:kern w:val="0"/>
          <w:sz w:val="22"/>
          <w:szCs w:val="22"/>
        </w:rPr>
        <w:t>礼品加码</w:t>
      </w:r>
      <w:r w:rsidRPr="00203DA2">
        <w:rPr>
          <w:rFonts w:ascii="宋体" w:eastAsia="宋体" w:hAnsi="宋体" w:cs="Arial" w:hint="eastAsia"/>
          <w:kern w:val="0"/>
          <w:sz w:val="22"/>
          <w:szCs w:val="22"/>
        </w:rPr>
        <w:t>不可兼得</w:t>
      </w:r>
      <w:r w:rsidR="00110ACE" w:rsidRPr="00203DA2">
        <w:rPr>
          <w:rFonts w:ascii="宋体" w:eastAsia="宋体" w:hAnsi="宋体" w:cs="Arial" w:hint="eastAsia"/>
          <w:kern w:val="0"/>
          <w:sz w:val="22"/>
          <w:szCs w:val="22"/>
        </w:rPr>
        <w:t>，以可获得的最高加码礼品为准。</w:t>
      </w:r>
    </w:p>
    <w:p w:rsidR="00176614" w:rsidRPr="00831A9C" w:rsidRDefault="00680631" w:rsidP="000D645C">
      <w:pPr>
        <w:pStyle w:val="ListParagraph"/>
        <w:widowControl/>
        <w:numPr>
          <w:ilvl w:val="0"/>
          <w:numId w:val="14"/>
        </w:numPr>
        <w:tabs>
          <w:tab w:val="left" w:pos="0"/>
          <w:tab w:val="left" w:pos="130"/>
        </w:tabs>
        <w:autoSpaceDE w:val="0"/>
        <w:autoSpaceDN w:val="0"/>
        <w:adjustRightInd w:val="0"/>
        <w:ind w:firstLineChars="0"/>
        <w:rPr>
          <w:rFonts w:ascii="宋体" w:eastAsia="宋体" w:hAnsi="宋体" w:cs="Arial"/>
          <w:b/>
          <w:kern w:val="0"/>
          <w:sz w:val="22"/>
          <w:szCs w:val="22"/>
        </w:rPr>
      </w:pPr>
      <w:r w:rsidRPr="00831A9C">
        <w:rPr>
          <w:rFonts w:ascii="宋体" w:eastAsia="宋体" w:hAnsi="宋体" w:cs="Arial" w:hint="eastAsia"/>
          <w:b/>
          <w:kern w:val="0"/>
          <w:sz w:val="22"/>
          <w:szCs w:val="22"/>
        </w:rPr>
        <w:t>若持卡人持有多张卡片，推荐人礼品将</w:t>
      </w:r>
      <w:r w:rsidR="00176614" w:rsidRPr="00831A9C">
        <w:rPr>
          <w:rFonts w:ascii="宋体" w:eastAsia="宋体" w:hAnsi="宋体" w:cs="Arial" w:hint="eastAsia"/>
          <w:b/>
          <w:kern w:val="0"/>
          <w:sz w:val="22"/>
          <w:szCs w:val="22"/>
        </w:rPr>
        <w:t>按照推荐人</w:t>
      </w:r>
      <w:r w:rsidRPr="00831A9C">
        <w:rPr>
          <w:rFonts w:ascii="宋体" w:eastAsia="宋体" w:hAnsi="宋体" w:cs="Arial" w:hint="eastAsia"/>
          <w:b/>
          <w:kern w:val="0"/>
          <w:sz w:val="22"/>
          <w:szCs w:val="22"/>
        </w:rPr>
        <w:t>有效卡片的</w:t>
      </w:r>
      <w:r w:rsidR="00176614" w:rsidRPr="00831A9C">
        <w:rPr>
          <w:rFonts w:ascii="宋体" w:eastAsia="宋体" w:hAnsi="宋体" w:cs="Arial" w:hint="eastAsia"/>
          <w:b/>
          <w:kern w:val="0"/>
          <w:sz w:val="22"/>
          <w:szCs w:val="22"/>
        </w:rPr>
        <w:t>卡种</w:t>
      </w:r>
      <w:r w:rsidR="00E07598" w:rsidRPr="00831A9C">
        <w:rPr>
          <w:rFonts w:ascii="宋体" w:eastAsia="宋体" w:hAnsi="宋体" w:cs="Arial" w:hint="eastAsia"/>
          <w:b/>
          <w:kern w:val="0"/>
          <w:sz w:val="22"/>
          <w:szCs w:val="22"/>
        </w:rPr>
        <w:t>级别</w:t>
      </w:r>
      <w:r w:rsidR="00176614" w:rsidRPr="00831A9C">
        <w:rPr>
          <w:rFonts w:ascii="宋体" w:eastAsia="宋体" w:hAnsi="宋体" w:cs="Arial" w:hint="eastAsia"/>
          <w:b/>
          <w:kern w:val="0"/>
          <w:sz w:val="22"/>
          <w:szCs w:val="22"/>
        </w:rPr>
        <w:t>，</w:t>
      </w:r>
      <w:r w:rsidR="00E07598" w:rsidRPr="00831A9C">
        <w:rPr>
          <w:rFonts w:ascii="宋体" w:eastAsia="宋体" w:hAnsi="宋体" w:cs="Arial" w:hint="eastAsia"/>
          <w:b/>
          <w:kern w:val="0"/>
          <w:sz w:val="22"/>
          <w:szCs w:val="22"/>
        </w:rPr>
        <w:t>优先级从高到底，依次为花旗至享卡、花旗礼程卡、花旗礼享卡</w:t>
      </w:r>
      <w:r w:rsidR="0001003A" w:rsidRPr="00325065">
        <w:rPr>
          <w:rFonts w:ascii="宋体" w:eastAsia="宋体" w:hAnsi="宋体" w:cs="Arial" w:hint="eastAsia"/>
          <w:b/>
          <w:kern w:val="0"/>
          <w:sz w:val="22"/>
          <w:szCs w:val="22"/>
        </w:rPr>
        <w:t>、花旗轻享卡</w:t>
      </w:r>
      <w:r w:rsidR="00E07598" w:rsidRPr="00831A9C">
        <w:rPr>
          <w:rFonts w:ascii="宋体" w:eastAsia="宋体" w:hAnsi="宋体" w:cs="Arial" w:hint="eastAsia"/>
          <w:b/>
          <w:kern w:val="0"/>
          <w:sz w:val="22"/>
          <w:szCs w:val="22"/>
        </w:rPr>
        <w:t>导入对应积分</w:t>
      </w:r>
      <w:r w:rsidR="00E07598" w:rsidRPr="00831A9C">
        <w:rPr>
          <w:rFonts w:ascii="宋体" w:eastAsia="宋体" w:hAnsi="宋体" w:cs="Arial"/>
          <w:b/>
          <w:kern w:val="0"/>
          <w:sz w:val="22"/>
          <w:szCs w:val="22"/>
        </w:rPr>
        <w:t>/刷卡金</w:t>
      </w:r>
      <w:r w:rsidR="00AE36CA" w:rsidRPr="00831A9C">
        <w:rPr>
          <w:rFonts w:ascii="宋体" w:eastAsia="宋体" w:hAnsi="宋体" w:cs="Arial" w:hint="eastAsia"/>
          <w:b/>
          <w:kern w:val="0"/>
          <w:sz w:val="22"/>
          <w:szCs w:val="22"/>
        </w:rPr>
        <w:t>。</w:t>
      </w:r>
    </w:p>
    <w:p w:rsidR="00B26323" w:rsidRPr="00203DA2" w:rsidRDefault="00B26323" w:rsidP="000D645C">
      <w:pPr>
        <w:pStyle w:val="ListParagraph"/>
        <w:widowControl/>
        <w:numPr>
          <w:ilvl w:val="0"/>
          <w:numId w:val="14"/>
        </w:numPr>
        <w:tabs>
          <w:tab w:val="left" w:pos="0"/>
          <w:tab w:val="left" w:pos="130"/>
        </w:tabs>
        <w:autoSpaceDE w:val="0"/>
        <w:autoSpaceDN w:val="0"/>
        <w:adjustRightInd w:val="0"/>
        <w:ind w:firstLineChars="0"/>
        <w:rPr>
          <w:rFonts w:ascii="宋体" w:eastAsia="宋体" w:hAnsi="宋体" w:cs="Arial"/>
          <w:kern w:val="0"/>
          <w:sz w:val="22"/>
          <w:szCs w:val="22"/>
        </w:rPr>
      </w:pPr>
      <w:r w:rsidRPr="00203DA2">
        <w:rPr>
          <w:rFonts w:ascii="宋体" w:eastAsia="宋体" w:hAnsi="宋体" w:cs="Arial" w:hint="eastAsia"/>
          <w:kern w:val="0"/>
          <w:sz w:val="22"/>
          <w:szCs w:val="22"/>
        </w:rPr>
        <w:t>每位推荐人</w:t>
      </w:r>
      <w:r w:rsidR="00725096" w:rsidRPr="00203DA2">
        <w:rPr>
          <w:rFonts w:ascii="宋体" w:eastAsia="宋体" w:hAnsi="宋体" w:cs="Arial" w:hint="eastAsia"/>
          <w:kern w:val="0"/>
          <w:sz w:val="22"/>
          <w:szCs w:val="22"/>
        </w:rPr>
        <w:t>当年</w:t>
      </w:r>
      <w:r w:rsidRPr="00203DA2">
        <w:rPr>
          <w:rFonts w:ascii="宋体" w:eastAsia="宋体" w:hAnsi="宋体" w:cs="Arial" w:hint="eastAsia"/>
          <w:kern w:val="0"/>
          <w:sz w:val="22"/>
          <w:szCs w:val="22"/>
        </w:rPr>
        <w:t>最高</w:t>
      </w:r>
      <w:r w:rsidR="00880467">
        <w:rPr>
          <w:rFonts w:ascii="宋体" w:eastAsia="宋体" w:hAnsi="宋体" w:cs="Arial" w:hint="eastAsia"/>
          <w:kern w:val="0"/>
          <w:sz w:val="22"/>
          <w:szCs w:val="22"/>
        </w:rPr>
        <w:t>累计</w:t>
      </w:r>
      <w:r w:rsidR="00687ABF" w:rsidRPr="00203DA2">
        <w:rPr>
          <w:rFonts w:ascii="宋体" w:eastAsia="宋体" w:hAnsi="宋体" w:cs="Arial" w:hint="eastAsia"/>
          <w:kern w:val="0"/>
          <w:sz w:val="22"/>
          <w:szCs w:val="22"/>
        </w:rPr>
        <w:t>可获</w:t>
      </w:r>
      <w:r w:rsidRPr="00203DA2">
        <w:rPr>
          <w:rFonts w:ascii="宋体" w:eastAsia="宋体" w:hAnsi="宋体" w:cs="Arial" w:hint="eastAsia"/>
          <w:kern w:val="0"/>
          <w:sz w:val="22"/>
          <w:szCs w:val="22"/>
        </w:rPr>
        <w:t>￥</w:t>
      </w:r>
      <w:r w:rsidR="009309DC">
        <w:rPr>
          <w:rFonts w:ascii="宋体" w:eastAsia="宋体" w:hAnsi="宋体" w:cs="Arial" w:hint="eastAsia"/>
          <w:kern w:val="0"/>
          <w:sz w:val="22"/>
          <w:szCs w:val="22"/>
        </w:rPr>
        <w:t>10</w:t>
      </w:r>
      <w:r w:rsidRPr="00203DA2">
        <w:rPr>
          <w:rFonts w:ascii="宋体" w:eastAsia="宋体" w:hAnsi="宋体" w:cs="Arial"/>
          <w:kern w:val="0"/>
          <w:sz w:val="22"/>
          <w:szCs w:val="22"/>
        </w:rPr>
        <w:t>,</w:t>
      </w:r>
      <w:r w:rsidRPr="00203DA2">
        <w:rPr>
          <w:rFonts w:ascii="宋体" w:eastAsia="宋体" w:hAnsi="宋体" w:cs="Arial" w:hint="eastAsia"/>
          <w:kern w:val="0"/>
          <w:sz w:val="22"/>
          <w:szCs w:val="22"/>
        </w:rPr>
        <w:t>000</w:t>
      </w:r>
      <w:r w:rsidR="009309DC">
        <w:rPr>
          <w:rFonts w:ascii="宋体" w:eastAsia="宋体" w:hAnsi="宋体" w:cs="Arial" w:hint="eastAsia"/>
          <w:bCs/>
          <w:kern w:val="0"/>
          <w:sz w:val="22"/>
        </w:rPr>
        <w:t>京东</w:t>
      </w:r>
      <w:r w:rsidR="002504B3" w:rsidRPr="00203DA2">
        <w:rPr>
          <w:rFonts w:ascii="宋体" w:eastAsia="宋体" w:hAnsi="宋体" w:cs="Arial" w:hint="eastAsia"/>
          <w:bCs/>
          <w:kern w:val="0"/>
          <w:sz w:val="22"/>
        </w:rPr>
        <w:t>电子券</w:t>
      </w:r>
      <w:r w:rsidR="00427DB1">
        <w:rPr>
          <w:rFonts w:ascii="宋体" w:eastAsia="宋体" w:hAnsi="宋体" w:cs="Arial" w:hint="eastAsia"/>
          <w:bCs/>
          <w:kern w:val="0"/>
          <w:sz w:val="22"/>
        </w:rPr>
        <w:t>及/</w:t>
      </w:r>
      <w:r w:rsidR="00E07598">
        <w:rPr>
          <w:rFonts w:ascii="宋体" w:eastAsia="宋体" w:hAnsi="宋体" w:cs="Arial" w:hint="eastAsia"/>
          <w:bCs/>
          <w:kern w:val="0"/>
          <w:sz w:val="22"/>
        </w:rPr>
        <w:t>或等值积分/刷卡金</w:t>
      </w:r>
      <w:r w:rsidR="00110ACE" w:rsidRPr="00203DA2">
        <w:rPr>
          <w:rFonts w:ascii="宋体" w:eastAsia="宋体" w:hAnsi="宋体" w:cs="Arial" w:hint="eastAsia"/>
          <w:bCs/>
          <w:kern w:val="0"/>
          <w:sz w:val="22"/>
        </w:rPr>
        <w:t>。</w:t>
      </w:r>
    </w:p>
    <w:p w:rsidR="0088785D" w:rsidRPr="00203DA2" w:rsidRDefault="0088785D" w:rsidP="000D645C">
      <w:pPr>
        <w:pStyle w:val="Default"/>
        <w:numPr>
          <w:ilvl w:val="0"/>
          <w:numId w:val="10"/>
        </w:numPr>
        <w:spacing w:line="300" w:lineRule="auto"/>
        <w:jc w:val="both"/>
        <w:rPr>
          <w:rFonts w:hAnsi="宋体"/>
          <w:color w:val="auto"/>
          <w:sz w:val="22"/>
          <w:szCs w:val="22"/>
        </w:rPr>
      </w:pPr>
      <w:r w:rsidRPr="00203DA2">
        <w:rPr>
          <w:rFonts w:hAnsi="宋体" w:hint="eastAsia"/>
          <w:color w:val="auto"/>
          <w:sz w:val="22"/>
          <w:szCs w:val="22"/>
        </w:rPr>
        <w:t>礼品领取方式</w:t>
      </w:r>
      <w:r w:rsidR="00C2383E">
        <w:rPr>
          <w:rFonts w:hAnsi="宋体" w:hint="eastAsia"/>
          <w:color w:val="auto"/>
          <w:sz w:val="22"/>
          <w:szCs w:val="22"/>
        </w:rPr>
        <w:t>及使用规则</w:t>
      </w:r>
      <w:r w:rsidRPr="00203DA2">
        <w:rPr>
          <w:rFonts w:hAnsi="宋体" w:hint="eastAsia"/>
          <w:color w:val="auto"/>
          <w:sz w:val="22"/>
          <w:szCs w:val="22"/>
        </w:rPr>
        <w:t>：</w:t>
      </w:r>
    </w:p>
    <w:p w:rsidR="00163993" w:rsidRPr="00203DA2" w:rsidRDefault="00BC5B65" w:rsidP="00C2059A">
      <w:pPr>
        <w:pStyle w:val="Default"/>
        <w:numPr>
          <w:ilvl w:val="1"/>
          <w:numId w:val="10"/>
        </w:numPr>
        <w:spacing w:line="300" w:lineRule="auto"/>
        <w:jc w:val="both"/>
        <w:rPr>
          <w:rFonts w:hAnsi="宋体"/>
          <w:color w:val="auto"/>
          <w:sz w:val="22"/>
          <w:szCs w:val="22"/>
        </w:rPr>
      </w:pPr>
      <w:r w:rsidRPr="00203DA2">
        <w:rPr>
          <w:rFonts w:hAnsi="宋体" w:hint="eastAsia"/>
          <w:color w:val="auto"/>
          <w:sz w:val="22"/>
          <w:szCs w:val="22"/>
        </w:rPr>
        <w:t>花旗银行将在</w:t>
      </w:r>
      <w:r w:rsidR="00A672FD" w:rsidRPr="00203DA2">
        <w:rPr>
          <w:rFonts w:hAnsi="宋体" w:hint="eastAsia"/>
          <w:color w:val="auto"/>
          <w:sz w:val="22"/>
          <w:szCs w:val="22"/>
        </w:rPr>
        <w:t>202</w:t>
      </w:r>
      <w:ins w:id="15" w:author="Qian, Junhao [GCB]" w:date="2021-10-11T16:02:00Z">
        <w:r w:rsidR="00D9642F">
          <w:rPr>
            <w:rFonts w:hAnsi="宋体" w:hint="eastAsia"/>
            <w:color w:val="auto"/>
            <w:sz w:val="22"/>
            <w:szCs w:val="22"/>
          </w:rPr>
          <w:t>2</w:t>
        </w:r>
      </w:ins>
      <w:del w:id="16" w:author="Qian, Junhao [GCB]" w:date="2021-10-11T16:02:00Z">
        <w:r w:rsidR="00A672FD" w:rsidRPr="00203DA2" w:rsidDel="00D9642F">
          <w:rPr>
            <w:rFonts w:hAnsi="宋体" w:hint="eastAsia"/>
            <w:color w:val="auto"/>
            <w:sz w:val="22"/>
            <w:szCs w:val="22"/>
          </w:rPr>
          <w:delText>1</w:delText>
        </w:r>
      </w:del>
      <w:r w:rsidR="006D24F8" w:rsidRPr="00203DA2">
        <w:rPr>
          <w:rFonts w:hAnsi="宋体" w:hint="eastAsia"/>
          <w:color w:val="auto"/>
          <w:sz w:val="22"/>
          <w:szCs w:val="22"/>
        </w:rPr>
        <w:t>年</w:t>
      </w:r>
      <w:ins w:id="17" w:author="Qian, Junhao [GCB]" w:date="2021-10-11T16:02:00Z">
        <w:r w:rsidR="00D9642F">
          <w:rPr>
            <w:rFonts w:hAnsi="宋体" w:hint="eastAsia"/>
            <w:color w:val="auto"/>
            <w:sz w:val="22"/>
            <w:szCs w:val="22"/>
          </w:rPr>
          <w:t>2</w:t>
        </w:r>
      </w:ins>
      <w:ins w:id="18" w:author="Xu, Yilu [GCB]" w:date="2021-07-07T11:30:00Z">
        <w:del w:id="19" w:author="Qian, Junhao [GCB]" w:date="2021-10-11T16:02:00Z">
          <w:r w:rsidR="004D46F5" w:rsidDel="00D9642F">
            <w:rPr>
              <w:rFonts w:hAnsi="宋体" w:hint="eastAsia"/>
              <w:color w:val="auto"/>
              <w:sz w:val="22"/>
              <w:szCs w:val="22"/>
            </w:rPr>
            <w:delText>12</w:delText>
          </w:r>
        </w:del>
      </w:ins>
      <w:r w:rsidR="006D24F8" w:rsidRPr="00203DA2">
        <w:rPr>
          <w:rFonts w:hAnsi="宋体" w:hint="eastAsia"/>
          <w:color w:val="auto"/>
          <w:sz w:val="22"/>
          <w:szCs w:val="22"/>
        </w:rPr>
        <w:t>月</w:t>
      </w:r>
      <w:r w:rsidR="00E2421F">
        <w:rPr>
          <w:rFonts w:hAnsi="宋体" w:hint="eastAsia"/>
          <w:color w:val="auto"/>
          <w:sz w:val="22"/>
          <w:szCs w:val="22"/>
        </w:rPr>
        <w:t>底</w:t>
      </w:r>
      <w:r w:rsidR="006D24F8" w:rsidRPr="00203DA2">
        <w:rPr>
          <w:rFonts w:hAnsi="宋体" w:hint="eastAsia"/>
          <w:color w:val="auto"/>
          <w:sz w:val="22"/>
          <w:szCs w:val="22"/>
        </w:rPr>
        <w:t>完成礼品发放。自</w:t>
      </w:r>
      <w:r w:rsidR="00BE586F" w:rsidRPr="00203DA2">
        <w:rPr>
          <w:rFonts w:hAnsi="宋体"/>
          <w:color w:val="auto"/>
          <w:sz w:val="22"/>
          <w:szCs w:val="22"/>
        </w:rPr>
        <w:t>202</w:t>
      </w:r>
      <w:r w:rsidR="00594E57">
        <w:rPr>
          <w:rFonts w:hAnsi="宋体" w:hint="eastAsia"/>
          <w:color w:val="auto"/>
          <w:sz w:val="22"/>
          <w:szCs w:val="22"/>
        </w:rPr>
        <w:t>1</w:t>
      </w:r>
      <w:r w:rsidR="00163993" w:rsidRPr="00203DA2">
        <w:rPr>
          <w:rFonts w:hAnsi="宋体" w:hint="eastAsia"/>
          <w:color w:val="auto"/>
          <w:sz w:val="22"/>
          <w:szCs w:val="22"/>
        </w:rPr>
        <w:t>年</w:t>
      </w:r>
      <w:ins w:id="20" w:author="Qian, Junhao [GCB]" w:date="2021-10-11T16:03:00Z">
        <w:r w:rsidR="00D9642F">
          <w:rPr>
            <w:rFonts w:hAnsi="宋体" w:hint="eastAsia"/>
            <w:color w:val="auto"/>
            <w:sz w:val="22"/>
            <w:szCs w:val="22"/>
          </w:rPr>
          <w:t>12</w:t>
        </w:r>
      </w:ins>
      <w:ins w:id="21" w:author="Xu, Yilu [GCB]" w:date="2021-07-07T11:30:00Z">
        <w:del w:id="22" w:author="Qian, Junhao [GCB]" w:date="2021-10-11T16:03:00Z">
          <w:r w:rsidR="004D46F5" w:rsidDel="00D9642F">
            <w:rPr>
              <w:rFonts w:hAnsi="宋体" w:hint="eastAsia"/>
              <w:color w:val="auto"/>
              <w:sz w:val="22"/>
              <w:szCs w:val="22"/>
            </w:rPr>
            <w:delText>9</w:delText>
          </w:r>
        </w:del>
      </w:ins>
      <w:r w:rsidR="0062729A" w:rsidRPr="00203DA2">
        <w:rPr>
          <w:rFonts w:hAnsi="宋体" w:hint="eastAsia"/>
          <w:color w:val="auto"/>
          <w:sz w:val="22"/>
          <w:szCs w:val="22"/>
        </w:rPr>
        <w:t>月</w:t>
      </w:r>
      <w:r w:rsidR="009309DC">
        <w:rPr>
          <w:rFonts w:hAnsi="宋体" w:hint="eastAsia"/>
          <w:color w:val="auto"/>
          <w:sz w:val="22"/>
          <w:szCs w:val="22"/>
        </w:rPr>
        <w:t>下旬</w:t>
      </w:r>
      <w:r w:rsidR="006D24F8" w:rsidRPr="00203DA2">
        <w:rPr>
          <w:rFonts w:hAnsi="宋体" w:hint="eastAsia"/>
          <w:color w:val="auto"/>
          <w:sz w:val="22"/>
          <w:szCs w:val="22"/>
        </w:rPr>
        <w:t>起</w:t>
      </w:r>
      <w:r w:rsidR="00884275" w:rsidRPr="00203DA2">
        <w:rPr>
          <w:rFonts w:hAnsi="宋体" w:hint="eastAsia"/>
          <w:color w:val="auto"/>
          <w:sz w:val="22"/>
          <w:szCs w:val="22"/>
        </w:rPr>
        <w:t>，</w:t>
      </w:r>
      <w:r w:rsidR="00103230" w:rsidRPr="00203DA2">
        <w:rPr>
          <w:rFonts w:hAnsi="宋体" w:hint="eastAsia"/>
          <w:color w:val="auto"/>
          <w:sz w:val="22"/>
          <w:szCs w:val="22"/>
        </w:rPr>
        <w:t>每周</w:t>
      </w:r>
      <w:r w:rsidRPr="00203DA2">
        <w:rPr>
          <w:rFonts w:hAnsi="宋体" w:hint="eastAsia"/>
          <w:color w:val="auto"/>
          <w:sz w:val="22"/>
          <w:szCs w:val="22"/>
        </w:rPr>
        <w:t>发放成功推荐礼品</w:t>
      </w:r>
      <w:r w:rsidR="00163993" w:rsidRPr="00203DA2">
        <w:rPr>
          <w:rFonts w:hAnsi="宋体" w:hint="eastAsia"/>
          <w:color w:val="auto"/>
          <w:sz w:val="22"/>
          <w:szCs w:val="22"/>
        </w:rPr>
        <w:t>。</w:t>
      </w:r>
      <w:r w:rsidR="00A77126" w:rsidRPr="00203DA2">
        <w:rPr>
          <w:rFonts w:hAnsi="宋体" w:hint="eastAsia"/>
          <w:color w:val="auto"/>
          <w:sz w:val="22"/>
          <w:szCs w:val="22"/>
        </w:rPr>
        <w:t>累计成功推荐</w:t>
      </w:r>
      <w:r w:rsidR="000B3AED">
        <w:rPr>
          <w:rFonts w:hAnsi="宋体" w:hint="eastAsia"/>
          <w:color w:val="auto"/>
          <w:sz w:val="22"/>
          <w:szCs w:val="22"/>
        </w:rPr>
        <w:t>加码礼品</w:t>
      </w:r>
      <w:r w:rsidR="00A77126" w:rsidRPr="00203DA2">
        <w:rPr>
          <w:rFonts w:hAnsi="宋体" w:hint="eastAsia"/>
          <w:color w:val="auto"/>
          <w:sz w:val="22"/>
          <w:szCs w:val="22"/>
        </w:rPr>
        <w:t>将于</w:t>
      </w:r>
      <w:r w:rsidR="00A672FD" w:rsidRPr="00203DA2">
        <w:rPr>
          <w:rFonts w:hAnsi="宋体" w:hint="eastAsia"/>
          <w:color w:val="auto"/>
          <w:sz w:val="22"/>
          <w:szCs w:val="22"/>
        </w:rPr>
        <w:t>202</w:t>
      </w:r>
      <w:ins w:id="23" w:author="Qian, Junhao [GCB]" w:date="2021-10-11T16:03:00Z">
        <w:r w:rsidR="00D9642F">
          <w:rPr>
            <w:rFonts w:hAnsi="宋体" w:hint="eastAsia"/>
            <w:color w:val="auto"/>
            <w:sz w:val="22"/>
            <w:szCs w:val="22"/>
          </w:rPr>
          <w:t>2</w:t>
        </w:r>
      </w:ins>
      <w:del w:id="24" w:author="Qian, Junhao [GCB]" w:date="2021-10-11T16:03:00Z">
        <w:r w:rsidR="00A672FD" w:rsidRPr="00203DA2" w:rsidDel="00D9642F">
          <w:rPr>
            <w:rFonts w:hAnsi="宋体" w:hint="eastAsia"/>
            <w:color w:val="auto"/>
            <w:sz w:val="22"/>
            <w:szCs w:val="22"/>
          </w:rPr>
          <w:delText>1</w:delText>
        </w:r>
      </w:del>
      <w:r w:rsidR="00A77126" w:rsidRPr="00203DA2">
        <w:rPr>
          <w:rFonts w:hAnsi="宋体" w:hint="eastAsia"/>
          <w:color w:val="auto"/>
          <w:sz w:val="22"/>
          <w:szCs w:val="22"/>
        </w:rPr>
        <w:t>年</w:t>
      </w:r>
      <w:ins w:id="25" w:author="Qian, Junhao [GCB]" w:date="2021-10-11T16:03:00Z">
        <w:r w:rsidR="00D9642F">
          <w:rPr>
            <w:rFonts w:hAnsi="宋体" w:hint="eastAsia"/>
            <w:color w:val="auto"/>
            <w:sz w:val="22"/>
            <w:szCs w:val="22"/>
          </w:rPr>
          <w:t>1</w:t>
        </w:r>
      </w:ins>
      <w:ins w:id="26" w:author="Xu, Yilu [GCB]" w:date="2021-07-07T11:30:00Z">
        <w:del w:id="27" w:author="Qian, Junhao [GCB]" w:date="2021-10-11T16:03:00Z">
          <w:r w:rsidR="004D46F5" w:rsidDel="00D9642F">
            <w:rPr>
              <w:rFonts w:hAnsi="宋体" w:hint="eastAsia"/>
              <w:color w:val="auto"/>
              <w:sz w:val="22"/>
              <w:szCs w:val="22"/>
            </w:rPr>
            <w:delText>10</w:delText>
          </w:r>
        </w:del>
      </w:ins>
      <w:r w:rsidR="00A77126" w:rsidRPr="00203DA2">
        <w:rPr>
          <w:rFonts w:hAnsi="宋体" w:hint="eastAsia"/>
          <w:color w:val="auto"/>
          <w:sz w:val="22"/>
          <w:szCs w:val="22"/>
        </w:rPr>
        <w:t>月</w:t>
      </w:r>
      <w:r w:rsidR="00E2421F">
        <w:rPr>
          <w:rFonts w:hAnsi="宋体" w:hint="eastAsia"/>
          <w:color w:val="auto"/>
          <w:sz w:val="22"/>
          <w:szCs w:val="22"/>
        </w:rPr>
        <w:t>初</w:t>
      </w:r>
      <w:r w:rsidR="006D24F8" w:rsidRPr="00203DA2">
        <w:rPr>
          <w:rFonts w:hAnsi="宋体" w:hint="eastAsia"/>
          <w:color w:val="auto"/>
          <w:sz w:val="22"/>
          <w:szCs w:val="22"/>
        </w:rPr>
        <w:t>起</w:t>
      </w:r>
      <w:r w:rsidR="00A77126" w:rsidRPr="00203DA2">
        <w:rPr>
          <w:rFonts w:hAnsi="宋体" w:hint="eastAsia"/>
          <w:color w:val="auto"/>
          <w:sz w:val="22"/>
          <w:szCs w:val="22"/>
        </w:rPr>
        <w:t>开始发放。</w:t>
      </w:r>
    </w:p>
    <w:p w:rsidR="00BC5B65" w:rsidRPr="00427DB1" w:rsidRDefault="00C2383E" w:rsidP="00427DB1">
      <w:pPr>
        <w:pStyle w:val="ListParagraph"/>
        <w:widowControl/>
        <w:numPr>
          <w:ilvl w:val="1"/>
          <w:numId w:val="10"/>
        </w:numPr>
        <w:tabs>
          <w:tab w:val="left" w:pos="0"/>
          <w:tab w:val="left" w:pos="130"/>
        </w:tabs>
        <w:autoSpaceDE w:val="0"/>
        <w:autoSpaceDN w:val="0"/>
        <w:adjustRightInd w:val="0"/>
        <w:ind w:firstLineChars="0"/>
        <w:rPr>
          <w:rFonts w:hAnsi="宋体"/>
          <w:sz w:val="22"/>
          <w:szCs w:val="22"/>
        </w:rPr>
      </w:pPr>
      <w:r w:rsidRPr="00325065">
        <w:rPr>
          <w:rFonts w:ascii="宋体" w:eastAsia="宋体" w:hAnsi="宋体" w:cs="Arial" w:hint="eastAsia"/>
          <w:b/>
          <w:kern w:val="0"/>
          <w:sz w:val="22"/>
          <w:szCs w:val="22"/>
        </w:rPr>
        <w:t>京东电子券：</w:t>
      </w:r>
      <w:r w:rsidR="00BF6EBD" w:rsidRPr="00203DA2">
        <w:rPr>
          <w:rFonts w:ascii="宋体" w:eastAsia="宋体" w:hAnsi="宋体" w:cs="Arial" w:hint="eastAsia"/>
          <w:kern w:val="0"/>
          <w:sz w:val="22"/>
          <w:szCs w:val="22"/>
        </w:rPr>
        <w:t>推荐人可进入</w:t>
      </w:r>
      <w:r w:rsidR="00BF6EBD" w:rsidRPr="00203DA2">
        <w:rPr>
          <w:rFonts w:ascii="宋体" w:eastAsia="宋体" w:hAnsi="宋体" w:cs="Arial"/>
          <w:kern w:val="0"/>
          <w:sz w:val="22"/>
          <w:szCs w:val="22"/>
        </w:rPr>
        <w:t>“</w:t>
      </w:r>
      <w:r w:rsidR="00BF6EBD" w:rsidRPr="00203DA2">
        <w:rPr>
          <w:rFonts w:ascii="宋体" w:eastAsia="宋体" w:hAnsi="宋体" w:cs="Arial" w:hint="eastAsia"/>
          <w:kern w:val="0"/>
          <w:sz w:val="22"/>
          <w:szCs w:val="22"/>
        </w:rPr>
        <w:t>花旗信用卡申请</w:t>
      </w:r>
      <w:r w:rsidR="00BF6EBD" w:rsidRPr="00203DA2">
        <w:rPr>
          <w:rFonts w:ascii="宋体" w:eastAsia="宋体" w:hAnsi="宋体" w:cs="Arial"/>
          <w:kern w:val="0"/>
          <w:sz w:val="22"/>
          <w:szCs w:val="22"/>
        </w:rPr>
        <w:t>”微信</w:t>
      </w:r>
      <w:r w:rsidR="00BF6EBD" w:rsidRPr="00203DA2">
        <w:rPr>
          <w:rFonts w:ascii="宋体" w:eastAsia="宋体" w:hAnsi="宋体" w:cs="Arial" w:hint="eastAsia"/>
          <w:kern w:val="0"/>
          <w:sz w:val="22"/>
          <w:szCs w:val="22"/>
        </w:rPr>
        <w:t>小程序查看获得的</w:t>
      </w:r>
      <w:r w:rsidR="00245188">
        <w:rPr>
          <w:rFonts w:ascii="宋体" w:eastAsia="宋体" w:hAnsi="宋体" w:cs="Arial" w:hint="eastAsia"/>
          <w:kern w:val="0"/>
          <w:sz w:val="22"/>
          <w:szCs w:val="22"/>
        </w:rPr>
        <w:t>京东</w:t>
      </w:r>
      <w:r w:rsidR="00BF6EBD" w:rsidRPr="00203DA2">
        <w:rPr>
          <w:rFonts w:ascii="宋体" w:eastAsia="宋体" w:hAnsi="宋体" w:cs="Arial" w:hint="eastAsia"/>
          <w:kern w:val="0"/>
          <w:sz w:val="22"/>
          <w:szCs w:val="22"/>
        </w:rPr>
        <w:t>电子券码，并在</w:t>
      </w:r>
      <w:r w:rsidR="00684458" w:rsidRPr="00203DA2">
        <w:rPr>
          <w:rFonts w:ascii="宋体" w:eastAsia="宋体" w:hAnsi="宋体" w:cs="Arial" w:hint="eastAsia"/>
          <w:kern w:val="0"/>
          <w:sz w:val="22"/>
          <w:szCs w:val="22"/>
        </w:rPr>
        <w:t>使用期限内，</w:t>
      </w:r>
      <w:r w:rsidR="00245188" w:rsidRPr="00245188">
        <w:rPr>
          <w:rFonts w:ascii="宋体" w:eastAsia="宋体" w:hAnsi="宋体" w:cs="Arial"/>
          <w:kern w:val="0"/>
          <w:sz w:val="22"/>
          <w:szCs w:val="22"/>
        </w:rPr>
        <w:t>打开京东App，前往“我的”页面，点击“礼品卡”，绑定新卡。</w:t>
      </w:r>
      <w:r w:rsidR="00BC5B65" w:rsidRPr="00427DB1">
        <w:rPr>
          <w:rFonts w:hAnsi="宋体"/>
          <w:sz w:val="22"/>
          <w:szCs w:val="22"/>
        </w:rPr>
        <w:t>因推荐人在花旗银行登记的</w:t>
      </w:r>
      <w:r w:rsidR="00684458" w:rsidRPr="00427DB1">
        <w:rPr>
          <w:rFonts w:hAnsi="宋体" w:hint="eastAsia"/>
          <w:sz w:val="22"/>
          <w:szCs w:val="22"/>
        </w:rPr>
        <w:t>联系</w:t>
      </w:r>
      <w:r w:rsidR="00BC5B65" w:rsidRPr="00427DB1">
        <w:rPr>
          <w:rFonts w:hAnsi="宋体"/>
          <w:sz w:val="22"/>
          <w:szCs w:val="22"/>
        </w:rPr>
        <w:t>信息有误导致活动礼品无法成功发送的，花旗银行不承担任何责任。</w:t>
      </w:r>
      <w:r w:rsidR="00C35E12" w:rsidRPr="00427DB1">
        <w:rPr>
          <w:rFonts w:hAnsi="宋体" w:hint="eastAsia"/>
          <w:sz w:val="22"/>
          <w:szCs w:val="22"/>
        </w:rPr>
        <w:t>京东</w:t>
      </w:r>
      <w:r w:rsidR="00C35E12" w:rsidRPr="00427DB1">
        <w:rPr>
          <w:rFonts w:hAnsi="宋体"/>
          <w:sz w:val="22"/>
          <w:szCs w:val="22"/>
        </w:rPr>
        <w:t>电子券须于收到后的6个月内</w:t>
      </w:r>
      <w:r w:rsidR="00C35E12" w:rsidRPr="00427DB1">
        <w:rPr>
          <w:rFonts w:hAnsi="宋体" w:hint="eastAsia"/>
          <w:sz w:val="22"/>
          <w:szCs w:val="22"/>
        </w:rPr>
        <w:t>登录京东</w:t>
      </w:r>
      <w:r w:rsidR="00C35E12" w:rsidRPr="00427DB1">
        <w:rPr>
          <w:rFonts w:hAnsi="宋体"/>
          <w:sz w:val="22"/>
          <w:szCs w:val="22"/>
        </w:rPr>
        <w:t>app绑定，否则无效</w:t>
      </w:r>
      <w:r w:rsidR="00BC5B65" w:rsidRPr="00427DB1">
        <w:rPr>
          <w:rFonts w:hAnsi="宋体"/>
          <w:sz w:val="22"/>
          <w:szCs w:val="22"/>
        </w:rPr>
        <w:t>。</w:t>
      </w:r>
    </w:p>
    <w:p w:rsidR="007E06BC" w:rsidRDefault="00C2383E" w:rsidP="007E06BC">
      <w:pPr>
        <w:pStyle w:val="Default"/>
        <w:numPr>
          <w:ilvl w:val="1"/>
          <w:numId w:val="10"/>
        </w:numPr>
        <w:spacing w:line="300" w:lineRule="auto"/>
        <w:jc w:val="both"/>
        <w:rPr>
          <w:rFonts w:hAnsi="宋体"/>
          <w:sz w:val="22"/>
          <w:szCs w:val="22"/>
        </w:rPr>
      </w:pPr>
      <w:r w:rsidRPr="00427DB1">
        <w:rPr>
          <w:rFonts w:hAnsi="宋体" w:hint="eastAsia"/>
          <w:b/>
          <w:sz w:val="22"/>
          <w:szCs w:val="22"/>
        </w:rPr>
        <w:t>花旗积分：</w:t>
      </w:r>
      <w:r w:rsidR="000B3AED">
        <w:rPr>
          <w:rFonts w:hAnsi="宋体" w:hint="eastAsia"/>
          <w:sz w:val="22"/>
          <w:szCs w:val="22"/>
        </w:rPr>
        <w:t>获赠的</w:t>
      </w:r>
      <w:r w:rsidR="007E06BC">
        <w:rPr>
          <w:rFonts w:hAnsi="宋体" w:hint="eastAsia"/>
          <w:sz w:val="22"/>
          <w:szCs w:val="22"/>
        </w:rPr>
        <w:t>积分将累计到推荐人的花旗礼赏世界积分计划中</w:t>
      </w:r>
      <w:r w:rsidR="00AE36CA">
        <w:rPr>
          <w:rFonts w:hAnsi="宋体" w:hint="eastAsia"/>
          <w:sz w:val="22"/>
          <w:szCs w:val="22"/>
        </w:rPr>
        <w:t>（</w:t>
      </w:r>
      <w:r w:rsidR="00C57D10">
        <w:rPr>
          <w:rFonts w:hAnsi="宋体" w:hint="eastAsia"/>
          <w:sz w:val="22"/>
          <w:szCs w:val="22"/>
        </w:rPr>
        <w:t>人民币</w:t>
      </w:r>
      <w:r w:rsidR="00AE36CA">
        <w:rPr>
          <w:rFonts w:hAnsi="宋体" w:hint="eastAsia"/>
          <w:sz w:val="22"/>
          <w:szCs w:val="22"/>
        </w:rPr>
        <w:t>账户）</w:t>
      </w:r>
      <w:r w:rsidR="008174C2">
        <w:rPr>
          <w:rFonts w:hAnsi="宋体" w:hint="eastAsia"/>
          <w:sz w:val="22"/>
          <w:szCs w:val="22"/>
        </w:rPr>
        <w:t>，花旗积分的兑换规则参考</w:t>
      </w:r>
      <w:r w:rsidR="008174C2" w:rsidRPr="007B6A45">
        <w:rPr>
          <w:rFonts w:hAnsi="宋体" w:hint="eastAsia"/>
          <w:color w:val="auto"/>
          <w:sz w:val="22"/>
          <w:szCs w:val="22"/>
        </w:rPr>
        <w:t>“花旗礼赏世界积分奖励计划条款细则”</w:t>
      </w:r>
      <w:r w:rsidR="007E06BC">
        <w:rPr>
          <w:rFonts w:hAnsi="宋体" w:hint="eastAsia"/>
          <w:sz w:val="22"/>
          <w:szCs w:val="22"/>
        </w:rPr>
        <w:t>。</w:t>
      </w:r>
    </w:p>
    <w:p w:rsidR="007E06BC" w:rsidRPr="00427DB1" w:rsidRDefault="00C2383E" w:rsidP="00427DB1">
      <w:pPr>
        <w:pStyle w:val="Default"/>
        <w:numPr>
          <w:ilvl w:val="1"/>
          <w:numId w:val="10"/>
        </w:numPr>
        <w:spacing w:line="300" w:lineRule="auto"/>
        <w:rPr>
          <w:rFonts w:hAnsi="宋体"/>
          <w:b/>
          <w:sz w:val="22"/>
          <w:szCs w:val="22"/>
        </w:rPr>
      </w:pPr>
      <w:r w:rsidRPr="00427DB1">
        <w:rPr>
          <w:rFonts w:hAnsi="宋体" w:hint="eastAsia"/>
          <w:b/>
          <w:sz w:val="22"/>
          <w:szCs w:val="22"/>
        </w:rPr>
        <w:t>刷卡金：</w:t>
      </w:r>
      <w:r w:rsidRPr="007E06BC">
        <w:rPr>
          <w:rFonts w:hAnsi="宋体" w:hint="eastAsia"/>
          <w:sz w:val="22"/>
          <w:szCs w:val="22"/>
        </w:rPr>
        <w:t>获赠的刷卡金将导入到</w:t>
      </w:r>
      <w:r w:rsidR="000B3AED">
        <w:rPr>
          <w:rFonts w:hAnsi="宋体" w:hint="eastAsia"/>
          <w:sz w:val="22"/>
          <w:szCs w:val="22"/>
        </w:rPr>
        <w:t>推荐人的</w:t>
      </w:r>
      <w:r w:rsidRPr="007E06BC">
        <w:rPr>
          <w:rFonts w:hAnsi="宋体" w:hint="eastAsia"/>
          <w:sz w:val="22"/>
          <w:szCs w:val="22"/>
        </w:rPr>
        <w:t>花旗人民币信用卡账户中</w:t>
      </w:r>
      <w:r>
        <w:rPr>
          <w:rFonts w:hAnsi="宋体" w:hint="eastAsia"/>
          <w:sz w:val="22"/>
          <w:szCs w:val="22"/>
        </w:rPr>
        <w:t>。</w:t>
      </w:r>
      <w:r w:rsidR="007E06BC" w:rsidRPr="007E06BC">
        <w:rPr>
          <w:rFonts w:hAnsi="宋体" w:hint="eastAsia"/>
          <w:sz w:val="22"/>
          <w:szCs w:val="22"/>
        </w:rPr>
        <w:t>刷卡金的</w:t>
      </w:r>
      <w:r w:rsidR="007E06BC" w:rsidRPr="00427DB1">
        <w:rPr>
          <w:rFonts w:hAnsi="宋体" w:hint="eastAsia"/>
          <w:b/>
          <w:sz w:val="22"/>
          <w:szCs w:val="22"/>
        </w:rPr>
        <w:t>有效期为自刷卡金导入之日起的</w:t>
      </w:r>
      <w:r w:rsidR="007E06BC" w:rsidRPr="00427DB1">
        <w:rPr>
          <w:rFonts w:hAnsi="宋体"/>
          <w:b/>
          <w:sz w:val="22"/>
          <w:szCs w:val="22"/>
        </w:rPr>
        <w:t>3个自然月。</w:t>
      </w:r>
      <w:r w:rsidR="007E06BC" w:rsidRPr="00427DB1">
        <w:rPr>
          <w:rFonts w:hAnsi="宋体" w:hint="eastAsia"/>
          <w:sz w:val="22"/>
          <w:szCs w:val="22"/>
        </w:rPr>
        <w:t>例如，刷卡金于</w:t>
      </w:r>
      <w:r w:rsidR="007E06BC" w:rsidRPr="00427DB1">
        <w:rPr>
          <w:rFonts w:hAnsi="宋体"/>
          <w:sz w:val="22"/>
          <w:szCs w:val="22"/>
        </w:rPr>
        <w:t>202</w:t>
      </w:r>
      <w:del w:id="28" w:author="Qian, Junhao [GCB]" w:date="2021-10-11T16:03:00Z">
        <w:r w:rsidR="007E06BC" w:rsidRPr="00427DB1" w:rsidDel="00D9642F">
          <w:rPr>
            <w:rFonts w:hAnsi="宋体"/>
            <w:sz w:val="22"/>
            <w:szCs w:val="22"/>
          </w:rPr>
          <w:delText>1</w:delText>
        </w:r>
      </w:del>
      <w:ins w:id="29" w:author="Qian, Junhao [GCB]" w:date="2021-10-11T16:03:00Z">
        <w:r w:rsidR="00D9642F">
          <w:rPr>
            <w:rFonts w:hAnsi="宋体" w:hint="eastAsia"/>
            <w:sz w:val="22"/>
            <w:szCs w:val="22"/>
          </w:rPr>
          <w:t>2</w:t>
        </w:r>
      </w:ins>
      <w:r w:rsidR="007E06BC" w:rsidRPr="00427DB1">
        <w:rPr>
          <w:rFonts w:hAnsi="宋体"/>
          <w:sz w:val="22"/>
          <w:szCs w:val="22"/>
        </w:rPr>
        <w:t>年</w:t>
      </w:r>
      <w:del w:id="30" w:author="Qian, Junhao [GCB]" w:date="2021-10-11T16:04:00Z">
        <w:r w:rsidR="007E06BC" w:rsidRPr="00427DB1" w:rsidDel="00D9642F">
          <w:rPr>
            <w:rFonts w:hAnsi="宋体"/>
            <w:sz w:val="22"/>
            <w:szCs w:val="22"/>
          </w:rPr>
          <w:delText xml:space="preserve"> </w:delText>
        </w:r>
      </w:del>
      <w:ins w:id="31" w:author="Qian, Junhao [GCB]" w:date="2021-10-11T16:03:00Z">
        <w:r w:rsidR="00D9642F">
          <w:rPr>
            <w:rFonts w:hAnsi="宋体" w:hint="eastAsia"/>
            <w:sz w:val="22"/>
            <w:szCs w:val="22"/>
          </w:rPr>
          <w:t>1</w:t>
        </w:r>
      </w:ins>
      <w:ins w:id="32" w:author="Xu, Yilu [GCB]" w:date="2021-07-07T11:30:00Z">
        <w:del w:id="33" w:author="Qian, Junhao [GCB]" w:date="2021-10-11T16:03:00Z">
          <w:r w:rsidR="004D46F5" w:rsidDel="00D9642F">
            <w:rPr>
              <w:rFonts w:hAnsi="宋体" w:hint="eastAsia"/>
              <w:sz w:val="22"/>
              <w:szCs w:val="22"/>
            </w:rPr>
            <w:delText>10</w:delText>
          </w:r>
        </w:del>
      </w:ins>
      <w:r w:rsidR="007E06BC" w:rsidRPr="00427DB1">
        <w:rPr>
          <w:rFonts w:hAnsi="宋体"/>
          <w:sz w:val="22"/>
          <w:szCs w:val="22"/>
        </w:rPr>
        <w:t xml:space="preserve">月 </w:t>
      </w:r>
      <w:r w:rsidR="00880467">
        <w:rPr>
          <w:rFonts w:hAnsi="宋体" w:hint="eastAsia"/>
          <w:sz w:val="22"/>
          <w:szCs w:val="22"/>
        </w:rPr>
        <w:t>2</w:t>
      </w:r>
      <w:r w:rsidR="007E06BC" w:rsidRPr="00427DB1">
        <w:rPr>
          <w:rFonts w:hAnsi="宋体"/>
          <w:sz w:val="22"/>
          <w:szCs w:val="22"/>
        </w:rPr>
        <w:t>0 日导入持卡人的花旗人民币信用卡主卡账户中，则持卡人需在 202</w:t>
      </w:r>
      <w:ins w:id="34" w:author="Qian, Junhao [GCB]" w:date="2021-10-11T16:04:00Z">
        <w:r w:rsidR="00D9642F">
          <w:rPr>
            <w:rFonts w:hAnsi="宋体" w:hint="eastAsia"/>
            <w:sz w:val="22"/>
            <w:szCs w:val="22"/>
          </w:rPr>
          <w:t>2</w:t>
        </w:r>
      </w:ins>
      <w:ins w:id="35" w:author="Xu, Yilu [GCB]" w:date="2021-07-07T11:30:00Z">
        <w:del w:id="36" w:author="Qian, Junhao [GCB]" w:date="2021-10-11T16:04:00Z">
          <w:r w:rsidR="004D46F5" w:rsidDel="00D9642F">
            <w:rPr>
              <w:rFonts w:hAnsi="宋体" w:hint="eastAsia"/>
              <w:sz w:val="22"/>
              <w:szCs w:val="22"/>
            </w:rPr>
            <w:delText>2</w:delText>
          </w:r>
        </w:del>
      </w:ins>
      <w:r w:rsidR="007E06BC" w:rsidRPr="00427DB1">
        <w:rPr>
          <w:rFonts w:hAnsi="宋体"/>
          <w:sz w:val="22"/>
          <w:szCs w:val="22"/>
        </w:rPr>
        <w:t xml:space="preserve">年 </w:t>
      </w:r>
      <w:ins w:id="37" w:author="Qian, Junhao [GCB]" w:date="2021-10-11T16:04:00Z">
        <w:r w:rsidR="00D9642F">
          <w:rPr>
            <w:rFonts w:hAnsi="宋体" w:hint="eastAsia"/>
            <w:sz w:val="22"/>
            <w:szCs w:val="22"/>
          </w:rPr>
          <w:t>4</w:t>
        </w:r>
      </w:ins>
      <w:ins w:id="38" w:author="Xu, Yilu [GCB]" w:date="2021-07-07T11:30:00Z">
        <w:del w:id="39" w:author="Qian, Junhao [GCB]" w:date="2021-10-11T16:04:00Z">
          <w:r w:rsidR="004D46F5" w:rsidDel="00D9642F">
            <w:rPr>
              <w:rFonts w:hAnsi="宋体" w:hint="eastAsia"/>
              <w:sz w:val="22"/>
              <w:szCs w:val="22"/>
            </w:rPr>
            <w:delText>1</w:delText>
          </w:r>
        </w:del>
      </w:ins>
      <w:r w:rsidR="007E06BC" w:rsidRPr="00427DB1">
        <w:rPr>
          <w:rFonts w:hAnsi="宋体"/>
          <w:sz w:val="22"/>
          <w:szCs w:val="22"/>
        </w:rPr>
        <w:t xml:space="preserve"> 月</w:t>
      </w:r>
      <w:r w:rsidR="00880467">
        <w:rPr>
          <w:rFonts w:hAnsi="宋体" w:hint="eastAsia"/>
          <w:sz w:val="22"/>
          <w:szCs w:val="22"/>
        </w:rPr>
        <w:t>2</w:t>
      </w:r>
      <w:r w:rsidR="007E06BC" w:rsidRPr="00427DB1">
        <w:rPr>
          <w:rFonts w:hAnsi="宋体"/>
          <w:sz w:val="22"/>
          <w:szCs w:val="22"/>
        </w:rPr>
        <w:t>0 日之前使用该刷卡金，超过该有效期，该刷卡金将无效。</w:t>
      </w:r>
    </w:p>
    <w:p w:rsidR="00731C9C" w:rsidRDefault="00731C9C" w:rsidP="00C2059A">
      <w:pPr>
        <w:pStyle w:val="Default"/>
        <w:numPr>
          <w:ilvl w:val="1"/>
          <w:numId w:val="10"/>
        </w:numPr>
        <w:spacing w:line="300" w:lineRule="auto"/>
        <w:jc w:val="both"/>
        <w:rPr>
          <w:rFonts w:hAnsi="宋体"/>
          <w:sz w:val="22"/>
          <w:szCs w:val="22"/>
        </w:rPr>
      </w:pPr>
      <w:r w:rsidRPr="00203DA2">
        <w:rPr>
          <w:rFonts w:hAnsi="宋体" w:hint="eastAsia"/>
          <w:sz w:val="22"/>
          <w:szCs w:val="22"/>
        </w:rPr>
        <w:t>若推荐人的信用卡账户在礼品发放前被注销，则视为推荐人放弃获赠</w:t>
      </w:r>
      <w:r w:rsidR="0091538B" w:rsidRPr="00203DA2">
        <w:rPr>
          <w:rFonts w:hAnsi="宋体" w:hint="eastAsia"/>
          <w:sz w:val="22"/>
          <w:szCs w:val="22"/>
        </w:rPr>
        <w:t>。</w:t>
      </w:r>
    </w:p>
    <w:p w:rsidR="007B6A45" w:rsidRPr="00427DB1" w:rsidRDefault="007B6A45" w:rsidP="00427DB1">
      <w:pPr>
        <w:pStyle w:val="ListParagraph"/>
        <w:numPr>
          <w:ilvl w:val="0"/>
          <w:numId w:val="10"/>
        </w:numPr>
        <w:ind w:firstLineChars="0"/>
        <w:rPr>
          <w:rFonts w:hAnsi="宋体"/>
          <w:sz w:val="22"/>
          <w:szCs w:val="22"/>
        </w:rPr>
      </w:pPr>
      <w:r w:rsidRPr="007B6A45">
        <w:rPr>
          <w:rFonts w:ascii="宋体" w:eastAsia="宋体" w:hAnsi="宋体" w:cs="宋体" w:hint="eastAsia"/>
          <w:color w:val="000000"/>
          <w:kern w:val="0"/>
          <w:sz w:val="22"/>
          <w:szCs w:val="22"/>
        </w:rPr>
        <w:t>如</w:t>
      </w:r>
      <w:r>
        <w:rPr>
          <w:rFonts w:ascii="宋体" w:eastAsia="宋体" w:hAnsi="宋体" w:cs="宋体" w:hint="eastAsia"/>
          <w:color w:val="000000"/>
          <w:kern w:val="0"/>
          <w:sz w:val="22"/>
          <w:szCs w:val="22"/>
        </w:rPr>
        <w:t>满足获赠条件，银行将在如上活动条款中规定的时间发放礼品。如</w:t>
      </w:r>
      <w:r w:rsidRPr="007B6A45">
        <w:rPr>
          <w:rFonts w:ascii="宋体" w:eastAsia="宋体" w:hAnsi="宋体" w:cs="宋体" w:hint="eastAsia"/>
          <w:color w:val="000000"/>
          <w:kern w:val="0"/>
          <w:sz w:val="22"/>
          <w:szCs w:val="22"/>
        </w:rPr>
        <w:t>未在相应时间内收到礼品，推荐人应于被推荐人激活卡片后</w:t>
      </w:r>
      <w:r w:rsidRPr="007B6A45">
        <w:rPr>
          <w:rFonts w:ascii="宋体" w:eastAsia="宋体" w:hAnsi="宋体" w:cs="宋体"/>
          <w:color w:val="000000"/>
          <w:kern w:val="0"/>
          <w:sz w:val="22"/>
          <w:szCs w:val="22"/>
        </w:rPr>
        <w:t>6个月内联系花旗银行，否则将视为放弃礼品。</w:t>
      </w:r>
    </w:p>
    <w:p w:rsidR="00F45920" w:rsidRPr="00147957" w:rsidRDefault="00F45920" w:rsidP="000D645C">
      <w:pPr>
        <w:pStyle w:val="ListParagraph"/>
        <w:numPr>
          <w:ilvl w:val="0"/>
          <w:numId w:val="10"/>
        </w:numPr>
        <w:spacing w:line="300" w:lineRule="auto"/>
        <w:ind w:firstLineChars="0"/>
        <w:rPr>
          <w:rFonts w:ascii="宋体" w:eastAsia="宋体" w:hAnsi="宋体"/>
          <w:b/>
          <w:sz w:val="22"/>
          <w:szCs w:val="22"/>
        </w:rPr>
      </w:pPr>
      <w:r w:rsidRPr="00147957">
        <w:rPr>
          <w:rFonts w:ascii="宋体" w:eastAsia="宋体" w:hAnsi="宋体" w:hint="eastAsia"/>
          <w:b/>
          <w:sz w:val="22"/>
          <w:szCs w:val="22"/>
        </w:rPr>
        <w:t>消费以交易日为准计入本次活动统计，</w:t>
      </w:r>
      <w:r w:rsidR="00B75565" w:rsidRPr="00147957">
        <w:rPr>
          <w:rFonts w:ascii="宋体" w:eastAsia="宋体" w:hAnsi="宋体" w:hint="eastAsia"/>
          <w:b/>
          <w:sz w:val="22"/>
          <w:szCs w:val="22"/>
        </w:rPr>
        <w:t>发生退还消费款等情形，不列入本活动消费计算。</w:t>
      </w:r>
      <w:r w:rsidRPr="00147957">
        <w:rPr>
          <w:rFonts w:ascii="宋体" w:eastAsia="宋体" w:hAnsi="宋体" w:hint="eastAsia"/>
          <w:b/>
          <w:sz w:val="22"/>
          <w:szCs w:val="22"/>
        </w:rPr>
        <w:t>本次活动的消费不包括银行费用（</w:t>
      </w:r>
      <w:r w:rsidRPr="00147957">
        <w:rPr>
          <w:rFonts w:ascii="宋体" w:eastAsia="宋体" w:hAnsi="宋体"/>
          <w:b/>
          <w:sz w:val="22"/>
          <w:szCs w:val="22"/>
        </w:rPr>
        <w:t>即信用卡年费、信用卡利息及罚息、预借现金及手续费、逾期滞纳金及其他各类《花旗银行(中国)有限公司信用卡(个人卡)费率一览表》内规定的各项费用</w:t>
      </w:r>
      <w:r w:rsidRPr="00147957">
        <w:rPr>
          <w:rFonts w:ascii="宋体" w:eastAsia="宋体" w:hAnsi="宋体" w:hint="eastAsia"/>
          <w:b/>
          <w:sz w:val="22"/>
          <w:szCs w:val="22"/>
        </w:rPr>
        <w:t>）</w:t>
      </w:r>
      <w:r w:rsidRPr="00147957">
        <w:rPr>
          <w:rFonts w:ascii="宋体" w:eastAsia="宋体" w:hAnsi="宋体"/>
          <w:b/>
          <w:sz w:val="22"/>
          <w:szCs w:val="22"/>
        </w:rPr>
        <w:t>。</w:t>
      </w:r>
    </w:p>
    <w:p w:rsidR="0074748D" w:rsidRPr="00203DA2" w:rsidRDefault="0074748D" w:rsidP="0074748D">
      <w:pPr>
        <w:pStyle w:val="ListParagraph"/>
        <w:numPr>
          <w:ilvl w:val="0"/>
          <w:numId w:val="10"/>
        </w:numPr>
        <w:ind w:firstLineChars="0"/>
        <w:rPr>
          <w:rFonts w:hAnsi="宋体" w:cs="Arial"/>
          <w:sz w:val="22"/>
          <w:szCs w:val="22"/>
        </w:rPr>
      </w:pPr>
      <w:r w:rsidRPr="00203DA2">
        <w:rPr>
          <w:rFonts w:hAnsi="宋体" w:cs="Arial" w:hint="eastAsia"/>
          <w:sz w:val="22"/>
          <w:szCs w:val="22"/>
        </w:rPr>
        <w:t>个人信用卡透支应当用于消费领域，不得用于生产经营、投资等非消费领域（包括套现），否则本行有权对其信用卡采取拒绝批准交易或暂停信用卡功能等管制措施而无需通知持卡人。</w:t>
      </w:r>
    </w:p>
    <w:p w:rsidR="00F45920" w:rsidRPr="00203DA2" w:rsidRDefault="007D02A3" w:rsidP="0074748D">
      <w:pPr>
        <w:pStyle w:val="ListParagraph"/>
        <w:numPr>
          <w:ilvl w:val="0"/>
          <w:numId w:val="10"/>
        </w:numPr>
        <w:spacing w:line="300" w:lineRule="auto"/>
        <w:ind w:firstLineChars="0"/>
        <w:rPr>
          <w:rFonts w:hAnsi="宋体" w:cs="Arial"/>
          <w:sz w:val="22"/>
          <w:szCs w:val="22"/>
        </w:rPr>
      </w:pPr>
      <w:r w:rsidRPr="00203DA2">
        <w:rPr>
          <w:rFonts w:hAnsi="宋体" w:cs="Arial" w:hint="eastAsia"/>
          <w:sz w:val="22"/>
          <w:szCs w:val="22"/>
        </w:rPr>
        <w:t>推荐人</w:t>
      </w:r>
      <w:r w:rsidRPr="00203DA2">
        <w:rPr>
          <w:rFonts w:hAnsi="宋体" w:cs="Arial"/>
          <w:sz w:val="22"/>
          <w:szCs w:val="22"/>
        </w:rPr>
        <w:t>/被推荐人</w:t>
      </w:r>
      <w:r w:rsidRPr="00203DA2">
        <w:rPr>
          <w:rFonts w:hAnsi="宋体" w:cs="Arial" w:hint="eastAsia"/>
          <w:sz w:val="22"/>
          <w:szCs w:val="22"/>
        </w:rPr>
        <w:t>发生任何虚假、欺诈、套现、用于生产经营、投资等非消费领域、恶意分单等违法或不正常交易，或推荐人</w:t>
      </w:r>
      <w:r w:rsidRPr="00203DA2">
        <w:rPr>
          <w:rFonts w:hAnsi="宋体" w:cs="Arial"/>
          <w:sz w:val="22"/>
          <w:szCs w:val="22"/>
        </w:rPr>
        <w:t>/被推荐人</w:t>
      </w:r>
      <w:r w:rsidRPr="00203DA2">
        <w:rPr>
          <w:rFonts w:hAnsi="宋体" w:cs="Arial" w:hint="eastAsia"/>
          <w:sz w:val="22"/>
          <w:szCs w:val="22"/>
        </w:rPr>
        <w:t>存在任何违反花旗银行信用卡相关条款和条件的行为，或推荐人</w:t>
      </w:r>
      <w:r w:rsidRPr="00203DA2">
        <w:rPr>
          <w:rFonts w:hAnsi="宋体" w:cs="Arial"/>
          <w:sz w:val="22"/>
          <w:szCs w:val="22"/>
        </w:rPr>
        <w:t>/被推荐人</w:t>
      </w:r>
      <w:r w:rsidRPr="00203DA2">
        <w:rPr>
          <w:rFonts w:hAnsi="宋体" w:cs="Arial" w:hint="eastAsia"/>
          <w:sz w:val="22"/>
          <w:szCs w:val="22"/>
        </w:rPr>
        <w:t>账户发生逾期、冻结等非正常状态</w:t>
      </w:r>
      <w:r w:rsidR="0074748D" w:rsidRPr="00203DA2">
        <w:rPr>
          <w:rFonts w:hAnsi="宋体" w:cs="Arial" w:hint="eastAsia"/>
          <w:sz w:val="22"/>
          <w:szCs w:val="22"/>
        </w:rPr>
        <w:t>或在获赠前已销卡</w:t>
      </w:r>
      <w:r w:rsidRPr="00203DA2">
        <w:rPr>
          <w:rFonts w:hAnsi="宋体" w:cs="Arial" w:hint="eastAsia"/>
          <w:sz w:val="22"/>
          <w:szCs w:val="22"/>
        </w:rPr>
        <w:t>、或推荐人</w:t>
      </w:r>
      <w:r w:rsidRPr="00203DA2">
        <w:rPr>
          <w:rFonts w:hAnsi="宋体" w:cs="Arial"/>
          <w:sz w:val="22"/>
          <w:szCs w:val="22"/>
        </w:rPr>
        <w:t>/被推荐人</w:t>
      </w:r>
      <w:r w:rsidRPr="00203DA2">
        <w:rPr>
          <w:rFonts w:hAnsi="宋体" w:cs="Arial" w:hint="eastAsia"/>
          <w:sz w:val="22"/>
          <w:szCs w:val="22"/>
        </w:rPr>
        <w:t>在出现疑似不正常交易但拒绝配合银行进行调查，或符合本活动条件的交易最终被撤销、退货或未入账的，则花旗银行保留对相关交易进行调查核实、拒绝该等推荐人</w:t>
      </w:r>
      <w:r w:rsidRPr="00203DA2">
        <w:rPr>
          <w:rFonts w:hAnsi="宋体" w:cs="Arial"/>
          <w:sz w:val="22"/>
          <w:szCs w:val="22"/>
        </w:rPr>
        <w:t>/被推荐人</w:t>
      </w:r>
      <w:r w:rsidRPr="00203DA2">
        <w:rPr>
          <w:rFonts w:hAnsi="宋体" w:cs="Arial" w:hint="eastAsia"/>
          <w:sz w:val="22"/>
          <w:szCs w:val="22"/>
        </w:rPr>
        <w:t>参加本活动、变更和取消其获赠任何奖励及在无法退还奖励时从其账户中扣除相关奖励的现金价值的权利。</w:t>
      </w:r>
    </w:p>
    <w:p w:rsidR="007705FA" w:rsidRPr="00203DA2" w:rsidRDefault="00F45920" w:rsidP="000D645C">
      <w:pPr>
        <w:pStyle w:val="ListParagraph"/>
        <w:numPr>
          <w:ilvl w:val="0"/>
          <w:numId w:val="10"/>
        </w:numPr>
        <w:spacing w:line="300" w:lineRule="auto"/>
        <w:ind w:firstLineChars="0"/>
        <w:rPr>
          <w:rFonts w:ascii="宋体" w:eastAsia="宋体" w:hAnsi="宋体"/>
          <w:sz w:val="22"/>
          <w:szCs w:val="22"/>
        </w:rPr>
      </w:pPr>
      <w:r w:rsidRPr="00203DA2">
        <w:rPr>
          <w:rFonts w:hAnsi="宋体" w:cs="Arial"/>
          <w:sz w:val="22"/>
          <w:szCs w:val="22"/>
        </w:rPr>
        <w:t>礼品</w:t>
      </w:r>
      <w:r w:rsidRPr="00203DA2">
        <w:rPr>
          <w:rFonts w:hAnsi="宋体" w:cs="Arial" w:hint="eastAsia"/>
          <w:sz w:val="22"/>
          <w:szCs w:val="22"/>
        </w:rPr>
        <w:t>使用规则以发行机构公布为准，礼品</w:t>
      </w:r>
      <w:r w:rsidRPr="00203DA2">
        <w:rPr>
          <w:rFonts w:hAnsi="宋体" w:cs="Arial"/>
          <w:sz w:val="22"/>
          <w:szCs w:val="22"/>
        </w:rPr>
        <w:t>不得要求兑换现金。花旗银行有权在礼品停产、停售或生产/供应商无货可供等情况下，调换同等价值和功能的其它产品。</w:t>
      </w:r>
      <w:r w:rsidR="007705FA" w:rsidRPr="00203DA2">
        <w:rPr>
          <w:rFonts w:hAnsi="宋体" w:hint="eastAsia"/>
          <w:sz w:val="22"/>
          <w:szCs w:val="22"/>
        </w:rPr>
        <w:t>除适用法律另有规定外，花旗银行不负责与礼品质量、使用、维修及版权有关的事宜，任何有关礼品的产品质量、使用、维修及版权之责任及任何有关礼品的事宜或损害责任，将由相应的礼品供应商或生产商承担。</w:t>
      </w:r>
      <w:r w:rsidR="007705FA" w:rsidRPr="00203DA2">
        <w:rPr>
          <w:rFonts w:hAnsi="宋体"/>
          <w:sz w:val="22"/>
          <w:szCs w:val="22"/>
        </w:rPr>
        <w:t xml:space="preserve"> </w:t>
      </w:r>
    </w:p>
    <w:p w:rsidR="007705FA" w:rsidRPr="00203DA2" w:rsidRDefault="007705FA" w:rsidP="000D645C">
      <w:pPr>
        <w:pStyle w:val="Default"/>
        <w:numPr>
          <w:ilvl w:val="0"/>
          <w:numId w:val="10"/>
        </w:numPr>
        <w:spacing w:line="300" w:lineRule="auto"/>
        <w:jc w:val="both"/>
        <w:rPr>
          <w:rFonts w:hAnsi="宋体"/>
          <w:color w:val="auto"/>
          <w:sz w:val="22"/>
          <w:szCs w:val="22"/>
        </w:rPr>
      </w:pPr>
      <w:r w:rsidRPr="00203DA2">
        <w:rPr>
          <w:rFonts w:hAnsi="宋体" w:hint="eastAsia"/>
          <w:color w:val="auto"/>
          <w:sz w:val="22"/>
          <w:szCs w:val="22"/>
        </w:rPr>
        <w:t>在法律允许的范围内，花旗银行（中国）有限公司保留暂停或终止活动、</w:t>
      </w:r>
      <w:r w:rsidR="00A11223" w:rsidRPr="00203DA2">
        <w:rPr>
          <w:rFonts w:hAnsi="宋体" w:hint="eastAsia"/>
          <w:color w:val="auto"/>
          <w:sz w:val="22"/>
          <w:szCs w:val="22"/>
        </w:rPr>
        <w:t>解释或</w:t>
      </w:r>
      <w:r w:rsidRPr="00203DA2">
        <w:rPr>
          <w:rFonts w:hAnsi="宋体" w:hint="eastAsia"/>
          <w:color w:val="auto"/>
          <w:sz w:val="22"/>
          <w:szCs w:val="22"/>
        </w:rPr>
        <w:t>修改本活动之条款和细则或更换类似价值礼品之权利。</w:t>
      </w:r>
      <w:r w:rsidRPr="00203DA2">
        <w:rPr>
          <w:rFonts w:hAnsi="宋体"/>
          <w:color w:val="auto"/>
          <w:sz w:val="22"/>
          <w:szCs w:val="22"/>
        </w:rPr>
        <w:t xml:space="preserve"> </w:t>
      </w:r>
    </w:p>
    <w:p w:rsidR="007705FA" w:rsidRPr="00203DA2" w:rsidRDefault="007705FA" w:rsidP="007B6A45">
      <w:pPr>
        <w:pStyle w:val="Default"/>
        <w:numPr>
          <w:ilvl w:val="0"/>
          <w:numId w:val="10"/>
        </w:numPr>
        <w:spacing w:line="300" w:lineRule="auto"/>
        <w:jc w:val="both"/>
        <w:rPr>
          <w:rFonts w:hAnsi="宋体"/>
          <w:color w:val="auto"/>
          <w:sz w:val="22"/>
          <w:szCs w:val="22"/>
        </w:rPr>
      </w:pPr>
      <w:r w:rsidRPr="00203DA2">
        <w:rPr>
          <w:rFonts w:hAnsi="宋体" w:hint="eastAsia"/>
          <w:color w:val="auto"/>
          <w:sz w:val="22"/>
          <w:szCs w:val="22"/>
        </w:rPr>
        <w:t>本活动未尽事宜，仍同时受</w:t>
      </w:r>
      <w:r w:rsidR="007B6A45" w:rsidRPr="007B6A45">
        <w:rPr>
          <w:rFonts w:hAnsi="宋体" w:hint="eastAsia"/>
          <w:color w:val="auto"/>
          <w:sz w:val="22"/>
          <w:szCs w:val="22"/>
        </w:rPr>
        <w:t>“花旗礼赏世界积分奖励计划条款细则”</w:t>
      </w:r>
      <w:r w:rsidR="007B6A45">
        <w:rPr>
          <w:rFonts w:hAnsi="宋体" w:hint="eastAsia"/>
          <w:color w:val="auto"/>
          <w:sz w:val="22"/>
          <w:szCs w:val="22"/>
        </w:rPr>
        <w:t>、</w:t>
      </w:r>
      <w:r w:rsidRPr="00203DA2">
        <w:rPr>
          <w:rFonts w:hAnsi="宋体" w:hint="eastAsia"/>
          <w:color w:val="auto"/>
          <w:sz w:val="22"/>
          <w:szCs w:val="22"/>
        </w:rPr>
        <w:t>《花旗银行信用卡</w:t>
      </w:r>
      <w:r w:rsidRPr="00203DA2">
        <w:rPr>
          <w:rFonts w:hAnsi="宋体"/>
          <w:color w:val="auto"/>
          <w:sz w:val="22"/>
          <w:szCs w:val="22"/>
        </w:rPr>
        <w:t>(</w:t>
      </w:r>
      <w:r w:rsidRPr="00203DA2">
        <w:rPr>
          <w:rFonts w:hAnsi="宋体" w:hint="eastAsia"/>
          <w:color w:val="auto"/>
          <w:sz w:val="22"/>
          <w:szCs w:val="22"/>
        </w:rPr>
        <w:t>个人卡</w:t>
      </w:r>
      <w:r w:rsidRPr="00203DA2">
        <w:rPr>
          <w:rFonts w:hAnsi="宋体"/>
          <w:color w:val="auto"/>
          <w:sz w:val="22"/>
          <w:szCs w:val="22"/>
        </w:rPr>
        <w:t>)</w:t>
      </w:r>
      <w:r w:rsidRPr="00203DA2">
        <w:rPr>
          <w:rFonts w:hAnsi="宋体" w:hint="eastAsia"/>
          <w:color w:val="auto"/>
          <w:sz w:val="22"/>
          <w:szCs w:val="22"/>
        </w:rPr>
        <w:t>章程》、《花旗银行信用卡</w:t>
      </w:r>
      <w:r w:rsidRPr="00203DA2">
        <w:rPr>
          <w:rFonts w:hAnsi="宋体"/>
          <w:color w:val="auto"/>
          <w:sz w:val="22"/>
          <w:szCs w:val="22"/>
        </w:rPr>
        <w:t>(</w:t>
      </w:r>
      <w:r w:rsidRPr="00203DA2">
        <w:rPr>
          <w:rFonts w:hAnsi="宋体" w:hint="eastAsia"/>
          <w:color w:val="auto"/>
          <w:sz w:val="22"/>
          <w:szCs w:val="22"/>
        </w:rPr>
        <w:t>个人卡</w:t>
      </w:r>
      <w:r w:rsidRPr="00203DA2">
        <w:rPr>
          <w:rFonts w:hAnsi="宋体"/>
          <w:color w:val="auto"/>
          <w:sz w:val="22"/>
          <w:szCs w:val="22"/>
        </w:rPr>
        <w:t>)</w:t>
      </w:r>
      <w:r w:rsidRPr="00203DA2">
        <w:rPr>
          <w:rFonts w:hAnsi="宋体" w:hint="eastAsia"/>
          <w:color w:val="auto"/>
          <w:sz w:val="22"/>
          <w:szCs w:val="22"/>
        </w:rPr>
        <w:t>领用合约》及其他相关文件约束。</w:t>
      </w:r>
      <w:r w:rsidRPr="00203DA2">
        <w:rPr>
          <w:rFonts w:hAnsi="宋体"/>
          <w:color w:val="auto"/>
          <w:sz w:val="22"/>
          <w:szCs w:val="22"/>
        </w:rPr>
        <w:t xml:space="preserve"> </w:t>
      </w:r>
    </w:p>
    <w:p w:rsidR="007705FA" w:rsidRPr="00203DA2" w:rsidRDefault="007705FA" w:rsidP="000D645C">
      <w:pPr>
        <w:pStyle w:val="ListParagraph"/>
        <w:numPr>
          <w:ilvl w:val="0"/>
          <w:numId w:val="10"/>
        </w:numPr>
        <w:spacing w:line="300" w:lineRule="auto"/>
        <w:ind w:firstLineChars="0"/>
        <w:rPr>
          <w:rFonts w:ascii="宋体" w:eastAsia="宋体" w:hAnsi="宋体"/>
        </w:rPr>
      </w:pPr>
      <w:r w:rsidRPr="00203DA2">
        <w:rPr>
          <w:rFonts w:ascii="宋体" w:eastAsia="宋体" w:hAnsi="宋体" w:hint="eastAsia"/>
          <w:sz w:val="22"/>
          <w:szCs w:val="22"/>
        </w:rPr>
        <w:t>本细则所述</w:t>
      </w:r>
      <w:r w:rsidRPr="00203DA2">
        <w:rPr>
          <w:rFonts w:ascii="宋体" w:eastAsia="宋体" w:hAnsi="宋体"/>
          <w:sz w:val="22"/>
          <w:szCs w:val="22"/>
        </w:rPr>
        <w:t>“</w:t>
      </w:r>
      <w:r w:rsidRPr="00203DA2">
        <w:rPr>
          <w:rFonts w:ascii="宋体" w:eastAsia="宋体" w:hAnsi="宋体" w:hint="eastAsia"/>
          <w:sz w:val="22"/>
          <w:szCs w:val="22"/>
        </w:rPr>
        <w:t>花旗</w:t>
      </w:r>
      <w:r w:rsidRPr="00203DA2">
        <w:rPr>
          <w:rFonts w:ascii="宋体" w:eastAsia="宋体" w:hAnsi="宋体"/>
          <w:sz w:val="22"/>
          <w:szCs w:val="22"/>
        </w:rPr>
        <w:t>”</w:t>
      </w:r>
      <w:r w:rsidRPr="00203DA2">
        <w:rPr>
          <w:rFonts w:ascii="宋体" w:eastAsia="宋体" w:hAnsi="宋体" w:hint="eastAsia"/>
          <w:sz w:val="22"/>
          <w:szCs w:val="22"/>
        </w:rPr>
        <w:t>或</w:t>
      </w:r>
      <w:r w:rsidRPr="00203DA2">
        <w:rPr>
          <w:rFonts w:ascii="宋体" w:eastAsia="宋体" w:hAnsi="宋体"/>
          <w:sz w:val="22"/>
          <w:szCs w:val="22"/>
        </w:rPr>
        <w:t>“</w:t>
      </w:r>
      <w:r w:rsidRPr="00203DA2">
        <w:rPr>
          <w:rFonts w:ascii="宋体" w:eastAsia="宋体" w:hAnsi="宋体" w:hint="eastAsia"/>
          <w:sz w:val="22"/>
          <w:szCs w:val="22"/>
        </w:rPr>
        <w:t>花旗银行</w:t>
      </w:r>
      <w:r w:rsidRPr="00203DA2">
        <w:rPr>
          <w:rFonts w:ascii="宋体" w:eastAsia="宋体" w:hAnsi="宋体"/>
          <w:sz w:val="22"/>
          <w:szCs w:val="22"/>
        </w:rPr>
        <w:t>”</w:t>
      </w:r>
      <w:r w:rsidRPr="00203DA2">
        <w:rPr>
          <w:rFonts w:ascii="宋体" w:eastAsia="宋体" w:hAnsi="宋体" w:hint="eastAsia"/>
          <w:sz w:val="22"/>
          <w:szCs w:val="22"/>
        </w:rPr>
        <w:t>指花旗银行（中国）有限公司；</w:t>
      </w:r>
      <w:r w:rsidRPr="00203DA2">
        <w:rPr>
          <w:rFonts w:ascii="宋体" w:eastAsia="宋体" w:hAnsi="宋体"/>
          <w:sz w:val="22"/>
          <w:szCs w:val="22"/>
        </w:rPr>
        <w:t>“</w:t>
      </w:r>
      <w:r w:rsidRPr="00203DA2">
        <w:rPr>
          <w:rFonts w:ascii="宋体" w:eastAsia="宋体" w:hAnsi="宋体" w:hint="eastAsia"/>
          <w:sz w:val="22"/>
          <w:szCs w:val="22"/>
        </w:rPr>
        <w:t>花旗银行信用卡</w:t>
      </w:r>
      <w:r w:rsidRPr="00203DA2">
        <w:rPr>
          <w:rFonts w:ascii="宋体" w:eastAsia="宋体" w:hAnsi="宋体"/>
          <w:sz w:val="22"/>
          <w:szCs w:val="22"/>
        </w:rPr>
        <w:t>”</w:t>
      </w:r>
      <w:r w:rsidRPr="00203DA2">
        <w:rPr>
          <w:rFonts w:ascii="宋体" w:eastAsia="宋体" w:hAnsi="宋体" w:hint="eastAsia"/>
          <w:sz w:val="22"/>
          <w:szCs w:val="22"/>
        </w:rPr>
        <w:t>或</w:t>
      </w:r>
      <w:r w:rsidRPr="00203DA2">
        <w:rPr>
          <w:rFonts w:ascii="宋体" w:eastAsia="宋体" w:hAnsi="宋体"/>
          <w:sz w:val="22"/>
          <w:szCs w:val="22"/>
        </w:rPr>
        <w:t>“</w:t>
      </w:r>
      <w:r w:rsidRPr="00203DA2">
        <w:rPr>
          <w:rFonts w:ascii="宋体" w:eastAsia="宋体" w:hAnsi="宋体" w:hint="eastAsia"/>
          <w:sz w:val="22"/>
          <w:szCs w:val="22"/>
        </w:rPr>
        <w:t>花旗信用卡</w:t>
      </w:r>
      <w:r w:rsidRPr="00203DA2">
        <w:rPr>
          <w:rFonts w:ascii="宋体" w:eastAsia="宋体" w:hAnsi="宋体"/>
          <w:sz w:val="22"/>
          <w:szCs w:val="22"/>
        </w:rPr>
        <w:t>”</w:t>
      </w:r>
      <w:r w:rsidRPr="00203DA2">
        <w:rPr>
          <w:rFonts w:ascii="宋体" w:eastAsia="宋体" w:hAnsi="宋体" w:hint="eastAsia"/>
          <w:sz w:val="22"/>
          <w:szCs w:val="22"/>
        </w:rPr>
        <w:t>指花旗银行（中国）有限公司发行的</w:t>
      </w:r>
      <w:r w:rsidR="0033693B" w:rsidRPr="00203DA2">
        <w:rPr>
          <w:rFonts w:ascii="宋体" w:eastAsia="宋体" w:hAnsi="宋体" w:hint="eastAsia"/>
          <w:sz w:val="22"/>
          <w:szCs w:val="22"/>
        </w:rPr>
        <w:t>信用</w:t>
      </w:r>
      <w:r w:rsidRPr="00203DA2">
        <w:rPr>
          <w:rFonts w:ascii="宋体" w:eastAsia="宋体" w:hAnsi="宋体" w:hint="eastAsia"/>
          <w:sz w:val="22"/>
          <w:szCs w:val="22"/>
        </w:rPr>
        <w:t>卡。</w:t>
      </w:r>
    </w:p>
    <w:p w:rsidR="00BC5B65" w:rsidRPr="00203DA2" w:rsidRDefault="00BC5B65" w:rsidP="00BC5B65">
      <w:pPr>
        <w:pStyle w:val="ListParagraph"/>
        <w:numPr>
          <w:ilvl w:val="0"/>
          <w:numId w:val="10"/>
        </w:numPr>
        <w:spacing w:line="300" w:lineRule="auto"/>
        <w:ind w:firstLineChars="0"/>
        <w:rPr>
          <w:rFonts w:ascii="宋体" w:eastAsia="宋体" w:hAnsi="宋体"/>
          <w:sz w:val="22"/>
          <w:szCs w:val="22"/>
        </w:rPr>
      </w:pPr>
      <w:r w:rsidRPr="00203DA2">
        <w:rPr>
          <w:rFonts w:ascii="宋体" w:eastAsia="宋体" w:hAnsi="宋体" w:hint="eastAsia"/>
          <w:sz w:val="22"/>
          <w:szCs w:val="22"/>
        </w:rPr>
        <w:t>若对我们的服务及产品有任何疑问、建议或投诉，请拨打花旗</w:t>
      </w:r>
      <w:r w:rsidRPr="00203DA2">
        <w:rPr>
          <w:rFonts w:ascii="宋体" w:eastAsia="宋体" w:hAnsi="宋体"/>
          <w:sz w:val="22"/>
          <w:szCs w:val="22"/>
        </w:rPr>
        <w:t>24小时服务热线：</w:t>
      </w:r>
      <w:r w:rsidR="00BF1695" w:rsidRPr="00325065">
        <w:rPr>
          <w:rFonts w:ascii="宋体" w:eastAsia="宋体" w:hAnsi="宋体"/>
          <w:sz w:val="22"/>
          <w:szCs w:val="22"/>
        </w:rPr>
        <w:t xml:space="preserve">95038 </w:t>
      </w:r>
      <w:r w:rsidR="00BF1695" w:rsidRPr="00325065">
        <w:rPr>
          <w:rFonts w:ascii="宋体" w:eastAsia="宋体" w:hAnsi="宋体" w:hint="eastAsia"/>
          <w:sz w:val="22"/>
          <w:szCs w:val="22"/>
        </w:rPr>
        <w:t>/</w:t>
      </w:r>
      <w:r w:rsidR="00BF1695" w:rsidRPr="00325065">
        <w:rPr>
          <w:rFonts w:ascii="宋体" w:eastAsia="宋体" w:hAnsi="宋体"/>
          <w:sz w:val="22"/>
          <w:szCs w:val="22"/>
        </w:rPr>
        <w:t xml:space="preserve"> </w:t>
      </w:r>
      <w:r w:rsidRPr="00203DA2">
        <w:rPr>
          <w:rFonts w:ascii="宋体" w:eastAsia="宋体" w:hAnsi="宋体"/>
          <w:sz w:val="22"/>
          <w:szCs w:val="22"/>
        </w:rPr>
        <w:t>400-821-1880。</w:t>
      </w:r>
    </w:p>
    <w:sectPr w:rsidR="00BC5B65" w:rsidRPr="00203DA2" w:rsidSect="00FE242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9FA" w:rsidRDefault="004D49FA" w:rsidP="002A5551">
      <w:r>
        <w:separator/>
      </w:r>
    </w:p>
  </w:endnote>
  <w:endnote w:type="continuationSeparator" w:id="0">
    <w:p w:rsidR="004D49FA" w:rsidRDefault="004D49FA" w:rsidP="002A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9FA" w:rsidRDefault="004D49FA" w:rsidP="002A5551">
      <w:r>
        <w:separator/>
      </w:r>
    </w:p>
  </w:footnote>
  <w:footnote w:type="continuationSeparator" w:id="0">
    <w:p w:rsidR="004D49FA" w:rsidRDefault="004D49FA" w:rsidP="002A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250C6B6"/>
    <w:lvl w:ilvl="0" w:tplc="7DF2489E">
      <w:start w:val="1"/>
      <w:numFmt w:val="decimal"/>
      <w:lvlText w:val="%1."/>
      <w:lvlJc w:val="left"/>
      <w:pPr>
        <w:ind w:left="360" w:hanging="360"/>
      </w:pPr>
      <w:rPr>
        <w:rFonts w:ascii="宋体" w:eastAsia="宋体" w:hAnsi="宋体"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F641AF"/>
    <w:multiLevelType w:val="hybridMultilevel"/>
    <w:tmpl w:val="0E2E7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E1EAC"/>
    <w:multiLevelType w:val="hybridMultilevel"/>
    <w:tmpl w:val="C9FC4A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91F42"/>
    <w:multiLevelType w:val="hybridMultilevel"/>
    <w:tmpl w:val="79FE7180"/>
    <w:lvl w:ilvl="0" w:tplc="9EF6F07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6017D5"/>
    <w:multiLevelType w:val="hybridMultilevel"/>
    <w:tmpl w:val="15D2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B63C7"/>
    <w:multiLevelType w:val="hybridMultilevel"/>
    <w:tmpl w:val="18B2EAF0"/>
    <w:lvl w:ilvl="0" w:tplc="AF8E4F18">
      <w:start w:val="1"/>
      <w:numFmt w:val="decimal"/>
      <w:lvlText w:val="%1)"/>
      <w:lvlJc w:val="left"/>
      <w:pPr>
        <w:ind w:left="840" w:hanging="420"/>
      </w:pPr>
      <w:rPr>
        <w:rFonts w:ascii="宋体" w:eastAsia="宋体" w:hAnsi="宋体" w:cs="Arial"/>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6F212D"/>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7" w15:restartNumberingAfterBreak="0">
    <w:nsid w:val="234C52D9"/>
    <w:multiLevelType w:val="hybridMultilevel"/>
    <w:tmpl w:val="C33EB43C"/>
    <w:lvl w:ilvl="0" w:tplc="1E9C8B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230584"/>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9" w15:restartNumberingAfterBreak="0">
    <w:nsid w:val="334A6493"/>
    <w:multiLevelType w:val="hybridMultilevel"/>
    <w:tmpl w:val="21807018"/>
    <w:lvl w:ilvl="0" w:tplc="EC5E97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1B0572"/>
    <w:multiLevelType w:val="hybridMultilevel"/>
    <w:tmpl w:val="468277DC"/>
    <w:lvl w:ilvl="0" w:tplc="B55AD2D2">
      <w:start w:val="5"/>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54055"/>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2" w15:restartNumberingAfterBreak="0">
    <w:nsid w:val="44F10A7C"/>
    <w:multiLevelType w:val="hybridMultilevel"/>
    <w:tmpl w:val="5764FF3C"/>
    <w:lvl w:ilvl="0" w:tplc="A6BE5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B33B8"/>
    <w:multiLevelType w:val="hybridMultilevel"/>
    <w:tmpl w:val="A87E70D2"/>
    <w:lvl w:ilvl="0" w:tplc="D878F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FC560E"/>
    <w:multiLevelType w:val="hybridMultilevel"/>
    <w:tmpl w:val="638C6472"/>
    <w:lvl w:ilvl="0" w:tplc="24763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A15ADA"/>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6531A6"/>
    <w:multiLevelType w:val="hybridMultilevel"/>
    <w:tmpl w:val="2DFCA198"/>
    <w:lvl w:ilvl="0" w:tplc="888265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93245D"/>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F729A0"/>
    <w:multiLevelType w:val="hybridMultilevel"/>
    <w:tmpl w:val="4FCA8002"/>
    <w:lvl w:ilvl="0" w:tplc="007C1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5104A1"/>
    <w:multiLevelType w:val="hybridMultilevel"/>
    <w:tmpl w:val="6576E930"/>
    <w:lvl w:ilvl="0" w:tplc="8494C038">
      <w:start w:val="1"/>
      <w:numFmt w:val="decimal"/>
      <w:lvlText w:val="%1)"/>
      <w:lvlJc w:val="left"/>
      <w:pPr>
        <w:ind w:left="780" w:hanging="360"/>
      </w:pPr>
      <w:rPr>
        <w:rFonts w:ascii="宋体" w:eastAsia="宋体" w:hAnsi="宋体"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4803373"/>
    <w:multiLevelType w:val="hybridMultilevel"/>
    <w:tmpl w:val="626068C8"/>
    <w:lvl w:ilvl="0" w:tplc="04090011">
      <w:start w:val="1"/>
      <w:numFmt w:val="decimal"/>
      <w:lvlText w:val="%1)"/>
      <w:lvlJc w:val="left"/>
      <w:pPr>
        <w:ind w:left="700" w:hanging="480"/>
      </w:pPr>
    </w:lvl>
    <w:lvl w:ilvl="1" w:tplc="0409001B">
      <w:start w:val="1"/>
      <w:numFmt w:val="lowerRoman"/>
      <w:lvlText w:val="%2."/>
      <w:lvlJc w:val="right"/>
      <w:pPr>
        <w:ind w:left="1048"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21" w15:restartNumberingAfterBreak="0">
    <w:nsid w:val="7E445939"/>
    <w:multiLevelType w:val="hybridMultilevel"/>
    <w:tmpl w:val="579EBF6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0"/>
  </w:num>
  <w:num w:numId="3">
    <w:abstractNumId w:val="3"/>
  </w:num>
  <w:num w:numId="4">
    <w:abstractNumId w:val="9"/>
  </w:num>
  <w:num w:numId="5">
    <w:abstractNumId w:val="16"/>
  </w:num>
  <w:num w:numId="6">
    <w:abstractNumId w:val="7"/>
  </w:num>
  <w:num w:numId="7">
    <w:abstractNumId w:val="17"/>
  </w:num>
  <w:num w:numId="8">
    <w:abstractNumId w:val="1"/>
  </w:num>
  <w:num w:numId="9">
    <w:abstractNumId w:val="2"/>
  </w:num>
  <w:num w:numId="10">
    <w:abstractNumId w:val="10"/>
  </w:num>
  <w:num w:numId="11">
    <w:abstractNumId w:val="13"/>
  </w:num>
  <w:num w:numId="12">
    <w:abstractNumId w:val="12"/>
  </w:num>
  <w:num w:numId="13">
    <w:abstractNumId w:val="6"/>
  </w:num>
  <w:num w:numId="14">
    <w:abstractNumId w:val="5"/>
  </w:num>
  <w:num w:numId="15">
    <w:abstractNumId w:val="15"/>
  </w:num>
  <w:num w:numId="16">
    <w:abstractNumId w:val="19"/>
  </w:num>
  <w:num w:numId="17">
    <w:abstractNumId w:val="21"/>
  </w:num>
  <w:num w:numId="18">
    <w:abstractNumId w:val="8"/>
  </w:num>
  <w:num w:numId="19">
    <w:abstractNumId w:val="14"/>
  </w:num>
  <w:num w:numId="20">
    <w:abstractNumId w:val="11"/>
  </w:num>
  <w:num w:numId="21">
    <w:abstractNumId w:val="18"/>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ian, Junhao [GCB]">
    <w15:presenceInfo w15:providerId="AD" w15:userId="S-1-5-21-1275210071-1604221776-725345543-1623656"/>
  </w15:person>
  <w15:person w15:author="Xu, Yilu [GCB]">
    <w15:presenceInfo w15:providerId="AD" w15:userId="S-1-5-21-1275210071-1604221776-725345543-2196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21"/>
    <w:rsid w:val="00002C96"/>
    <w:rsid w:val="000061B8"/>
    <w:rsid w:val="0001003A"/>
    <w:rsid w:val="00014622"/>
    <w:rsid w:val="00024602"/>
    <w:rsid w:val="00026553"/>
    <w:rsid w:val="00027EE3"/>
    <w:rsid w:val="00032CCC"/>
    <w:rsid w:val="00036754"/>
    <w:rsid w:val="000546FF"/>
    <w:rsid w:val="00056C9F"/>
    <w:rsid w:val="0006259F"/>
    <w:rsid w:val="00063FA5"/>
    <w:rsid w:val="00072F03"/>
    <w:rsid w:val="0007693F"/>
    <w:rsid w:val="0008111F"/>
    <w:rsid w:val="00081919"/>
    <w:rsid w:val="00094472"/>
    <w:rsid w:val="00095DC8"/>
    <w:rsid w:val="000A0834"/>
    <w:rsid w:val="000B3AED"/>
    <w:rsid w:val="000B7321"/>
    <w:rsid w:val="000C20F6"/>
    <w:rsid w:val="000C444B"/>
    <w:rsid w:val="000D0669"/>
    <w:rsid w:val="000D0EF3"/>
    <w:rsid w:val="000D466D"/>
    <w:rsid w:val="000D5003"/>
    <w:rsid w:val="000D6306"/>
    <w:rsid w:val="000D645C"/>
    <w:rsid w:val="00103230"/>
    <w:rsid w:val="00104DC5"/>
    <w:rsid w:val="00106F38"/>
    <w:rsid w:val="0010739E"/>
    <w:rsid w:val="0011080B"/>
    <w:rsid w:val="00110ACE"/>
    <w:rsid w:val="001119D2"/>
    <w:rsid w:val="00113EC9"/>
    <w:rsid w:val="001162CF"/>
    <w:rsid w:val="00116C60"/>
    <w:rsid w:val="00120CF1"/>
    <w:rsid w:val="00121477"/>
    <w:rsid w:val="00121F8D"/>
    <w:rsid w:val="00124B8B"/>
    <w:rsid w:val="00133C30"/>
    <w:rsid w:val="00135202"/>
    <w:rsid w:val="00141962"/>
    <w:rsid w:val="00142678"/>
    <w:rsid w:val="001435F0"/>
    <w:rsid w:val="00144846"/>
    <w:rsid w:val="00147957"/>
    <w:rsid w:val="00151589"/>
    <w:rsid w:val="00161D63"/>
    <w:rsid w:val="00163993"/>
    <w:rsid w:val="00172E61"/>
    <w:rsid w:val="001761AB"/>
    <w:rsid w:val="00176614"/>
    <w:rsid w:val="0018197C"/>
    <w:rsid w:val="00183AC4"/>
    <w:rsid w:val="001A260B"/>
    <w:rsid w:val="001A2A31"/>
    <w:rsid w:val="001A6A75"/>
    <w:rsid w:val="001B3849"/>
    <w:rsid w:val="001B4271"/>
    <w:rsid w:val="001D33D7"/>
    <w:rsid w:val="001D7A68"/>
    <w:rsid w:val="001E0F56"/>
    <w:rsid w:val="001E6C3C"/>
    <w:rsid w:val="001E7377"/>
    <w:rsid w:val="001F111C"/>
    <w:rsid w:val="001F1AE1"/>
    <w:rsid w:val="001F1E7C"/>
    <w:rsid w:val="001F35E0"/>
    <w:rsid w:val="001F5F32"/>
    <w:rsid w:val="001F603F"/>
    <w:rsid w:val="001F7338"/>
    <w:rsid w:val="00202FDF"/>
    <w:rsid w:val="00203DA2"/>
    <w:rsid w:val="00207220"/>
    <w:rsid w:val="00212AC7"/>
    <w:rsid w:val="00217E44"/>
    <w:rsid w:val="002219E6"/>
    <w:rsid w:val="00226A5F"/>
    <w:rsid w:val="00233E64"/>
    <w:rsid w:val="00235814"/>
    <w:rsid w:val="00243DF7"/>
    <w:rsid w:val="00245188"/>
    <w:rsid w:val="002504B3"/>
    <w:rsid w:val="00253E1D"/>
    <w:rsid w:val="0025664C"/>
    <w:rsid w:val="002568EF"/>
    <w:rsid w:val="00266BE8"/>
    <w:rsid w:val="00271348"/>
    <w:rsid w:val="00273048"/>
    <w:rsid w:val="00275EE6"/>
    <w:rsid w:val="0028243A"/>
    <w:rsid w:val="00284335"/>
    <w:rsid w:val="00291D73"/>
    <w:rsid w:val="00292179"/>
    <w:rsid w:val="00296AE9"/>
    <w:rsid w:val="002A1343"/>
    <w:rsid w:val="002A5389"/>
    <w:rsid w:val="002A5551"/>
    <w:rsid w:val="002B0E54"/>
    <w:rsid w:val="002B1A0A"/>
    <w:rsid w:val="002B672C"/>
    <w:rsid w:val="002C32D0"/>
    <w:rsid w:val="002D5A0F"/>
    <w:rsid w:val="002E03D3"/>
    <w:rsid w:val="002E5AE3"/>
    <w:rsid w:val="002F222A"/>
    <w:rsid w:val="002F5F4C"/>
    <w:rsid w:val="002F63E0"/>
    <w:rsid w:val="00317CFA"/>
    <w:rsid w:val="00320534"/>
    <w:rsid w:val="00322275"/>
    <w:rsid w:val="00323A31"/>
    <w:rsid w:val="00325065"/>
    <w:rsid w:val="00327C02"/>
    <w:rsid w:val="003334EA"/>
    <w:rsid w:val="003359A7"/>
    <w:rsid w:val="0033693B"/>
    <w:rsid w:val="0034660B"/>
    <w:rsid w:val="00353BA8"/>
    <w:rsid w:val="003873A8"/>
    <w:rsid w:val="003A3D36"/>
    <w:rsid w:val="003A4EC1"/>
    <w:rsid w:val="003C1AB6"/>
    <w:rsid w:val="003C750A"/>
    <w:rsid w:val="003E0C9A"/>
    <w:rsid w:val="003E30B8"/>
    <w:rsid w:val="003F0E3D"/>
    <w:rsid w:val="003F46FC"/>
    <w:rsid w:val="004025AA"/>
    <w:rsid w:val="0040487B"/>
    <w:rsid w:val="00407085"/>
    <w:rsid w:val="004121EC"/>
    <w:rsid w:val="00414306"/>
    <w:rsid w:val="0041491D"/>
    <w:rsid w:val="004259D9"/>
    <w:rsid w:val="00427B8F"/>
    <w:rsid w:val="00427DB1"/>
    <w:rsid w:val="004355FD"/>
    <w:rsid w:val="00445F5F"/>
    <w:rsid w:val="00454714"/>
    <w:rsid w:val="00454E71"/>
    <w:rsid w:val="00457EB4"/>
    <w:rsid w:val="00461F65"/>
    <w:rsid w:val="00466FD7"/>
    <w:rsid w:val="00473D85"/>
    <w:rsid w:val="00481B82"/>
    <w:rsid w:val="00482B63"/>
    <w:rsid w:val="004874B0"/>
    <w:rsid w:val="00490B2A"/>
    <w:rsid w:val="00491722"/>
    <w:rsid w:val="0049315D"/>
    <w:rsid w:val="004932DC"/>
    <w:rsid w:val="004A138A"/>
    <w:rsid w:val="004A1611"/>
    <w:rsid w:val="004A6602"/>
    <w:rsid w:val="004B10D0"/>
    <w:rsid w:val="004B5FCC"/>
    <w:rsid w:val="004C378B"/>
    <w:rsid w:val="004C4054"/>
    <w:rsid w:val="004C5B7B"/>
    <w:rsid w:val="004C7931"/>
    <w:rsid w:val="004D41B0"/>
    <w:rsid w:val="004D46F5"/>
    <w:rsid w:val="004D49FA"/>
    <w:rsid w:val="004D65FC"/>
    <w:rsid w:val="004D6F2E"/>
    <w:rsid w:val="004E2B59"/>
    <w:rsid w:val="004E6D40"/>
    <w:rsid w:val="004E70EB"/>
    <w:rsid w:val="0050490D"/>
    <w:rsid w:val="0051316E"/>
    <w:rsid w:val="0051584F"/>
    <w:rsid w:val="00515B38"/>
    <w:rsid w:val="0052001E"/>
    <w:rsid w:val="00520C68"/>
    <w:rsid w:val="00523A92"/>
    <w:rsid w:val="00523D53"/>
    <w:rsid w:val="00540CC4"/>
    <w:rsid w:val="005410F8"/>
    <w:rsid w:val="005478FD"/>
    <w:rsid w:val="00552B9F"/>
    <w:rsid w:val="0055499B"/>
    <w:rsid w:val="005605DA"/>
    <w:rsid w:val="005649F8"/>
    <w:rsid w:val="00565DE7"/>
    <w:rsid w:val="005668D5"/>
    <w:rsid w:val="00571973"/>
    <w:rsid w:val="00571B5C"/>
    <w:rsid w:val="00573173"/>
    <w:rsid w:val="00574F7E"/>
    <w:rsid w:val="00575457"/>
    <w:rsid w:val="00586996"/>
    <w:rsid w:val="00594E57"/>
    <w:rsid w:val="005976F9"/>
    <w:rsid w:val="005C1957"/>
    <w:rsid w:val="005C4CEB"/>
    <w:rsid w:val="005C7898"/>
    <w:rsid w:val="005D6257"/>
    <w:rsid w:val="005E4D87"/>
    <w:rsid w:val="005E5AA2"/>
    <w:rsid w:val="005F05EC"/>
    <w:rsid w:val="005F524D"/>
    <w:rsid w:val="006019D5"/>
    <w:rsid w:val="00601DAA"/>
    <w:rsid w:val="00604927"/>
    <w:rsid w:val="00613807"/>
    <w:rsid w:val="0062034B"/>
    <w:rsid w:val="00625964"/>
    <w:rsid w:val="006269C7"/>
    <w:rsid w:val="0062729A"/>
    <w:rsid w:val="0064489E"/>
    <w:rsid w:val="0065663B"/>
    <w:rsid w:val="00657635"/>
    <w:rsid w:val="00663AF9"/>
    <w:rsid w:val="0066718A"/>
    <w:rsid w:val="006703E7"/>
    <w:rsid w:val="0067692D"/>
    <w:rsid w:val="00680113"/>
    <w:rsid w:val="00680631"/>
    <w:rsid w:val="006810D9"/>
    <w:rsid w:val="00682757"/>
    <w:rsid w:val="00683F7A"/>
    <w:rsid w:val="00684315"/>
    <w:rsid w:val="00684458"/>
    <w:rsid w:val="00684CB4"/>
    <w:rsid w:val="00687ABF"/>
    <w:rsid w:val="00696DDC"/>
    <w:rsid w:val="006A41A4"/>
    <w:rsid w:val="006A6DE1"/>
    <w:rsid w:val="006B6C17"/>
    <w:rsid w:val="006C204D"/>
    <w:rsid w:val="006C314F"/>
    <w:rsid w:val="006C5C37"/>
    <w:rsid w:val="006D097C"/>
    <w:rsid w:val="006D24F8"/>
    <w:rsid w:val="006D6391"/>
    <w:rsid w:val="006E05A2"/>
    <w:rsid w:val="006E13CC"/>
    <w:rsid w:val="0070439A"/>
    <w:rsid w:val="00712656"/>
    <w:rsid w:val="00716C69"/>
    <w:rsid w:val="00717E03"/>
    <w:rsid w:val="00725096"/>
    <w:rsid w:val="007314B6"/>
    <w:rsid w:val="00731C9C"/>
    <w:rsid w:val="00734FAD"/>
    <w:rsid w:val="00740DAF"/>
    <w:rsid w:val="00742B82"/>
    <w:rsid w:val="0074748D"/>
    <w:rsid w:val="00755157"/>
    <w:rsid w:val="007624B1"/>
    <w:rsid w:val="00763CC5"/>
    <w:rsid w:val="00767519"/>
    <w:rsid w:val="007705FA"/>
    <w:rsid w:val="007731D4"/>
    <w:rsid w:val="0077661D"/>
    <w:rsid w:val="007778C2"/>
    <w:rsid w:val="00780564"/>
    <w:rsid w:val="0078365A"/>
    <w:rsid w:val="00783CEB"/>
    <w:rsid w:val="0078529C"/>
    <w:rsid w:val="00786063"/>
    <w:rsid w:val="007903FB"/>
    <w:rsid w:val="007A24FE"/>
    <w:rsid w:val="007A34C3"/>
    <w:rsid w:val="007A6C35"/>
    <w:rsid w:val="007B0774"/>
    <w:rsid w:val="007B62D4"/>
    <w:rsid w:val="007B6A45"/>
    <w:rsid w:val="007B7FC2"/>
    <w:rsid w:val="007C4381"/>
    <w:rsid w:val="007D02A3"/>
    <w:rsid w:val="007D1BAE"/>
    <w:rsid w:val="007E0454"/>
    <w:rsid w:val="007E06BC"/>
    <w:rsid w:val="007E202C"/>
    <w:rsid w:val="007E2E0C"/>
    <w:rsid w:val="007F07A2"/>
    <w:rsid w:val="007F46B7"/>
    <w:rsid w:val="007F5053"/>
    <w:rsid w:val="00803556"/>
    <w:rsid w:val="0080432D"/>
    <w:rsid w:val="0080492E"/>
    <w:rsid w:val="00804EC8"/>
    <w:rsid w:val="0080576A"/>
    <w:rsid w:val="00807633"/>
    <w:rsid w:val="00812875"/>
    <w:rsid w:val="00812F59"/>
    <w:rsid w:val="0081380F"/>
    <w:rsid w:val="008174C2"/>
    <w:rsid w:val="00820485"/>
    <w:rsid w:val="0082459C"/>
    <w:rsid w:val="00826D0C"/>
    <w:rsid w:val="008301DD"/>
    <w:rsid w:val="00831A9C"/>
    <w:rsid w:val="00832200"/>
    <w:rsid w:val="00833148"/>
    <w:rsid w:val="00843ACC"/>
    <w:rsid w:val="00844574"/>
    <w:rsid w:val="00851106"/>
    <w:rsid w:val="00852005"/>
    <w:rsid w:val="008563ED"/>
    <w:rsid w:val="00864792"/>
    <w:rsid w:val="0086571E"/>
    <w:rsid w:val="008658B1"/>
    <w:rsid w:val="0086664C"/>
    <w:rsid w:val="00867680"/>
    <w:rsid w:val="00872A55"/>
    <w:rsid w:val="00880467"/>
    <w:rsid w:val="0088167A"/>
    <w:rsid w:val="00884275"/>
    <w:rsid w:val="00884FF7"/>
    <w:rsid w:val="0088785D"/>
    <w:rsid w:val="00890C63"/>
    <w:rsid w:val="00891D06"/>
    <w:rsid w:val="008A4BE5"/>
    <w:rsid w:val="008A79F7"/>
    <w:rsid w:val="008B17FE"/>
    <w:rsid w:val="008B5DC8"/>
    <w:rsid w:val="008C0FD1"/>
    <w:rsid w:val="008C139C"/>
    <w:rsid w:val="008C2E8A"/>
    <w:rsid w:val="008C309E"/>
    <w:rsid w:val="008E0D71"/>
    <w:rsid w:val="008E3997"/>
    <w:rsid w:val="008E543E"/>
    <w:rsid w:val="008F6FEF"/>
    <w:rsid w:val="0091538B"/>
    <w:rsid w:val="00925F96"/>
    <w:rsid w:val="009309DC"/>
    <w:rsid w:val="009337B5"/>
    <w:rsid w:val="009403B6"/>
    <w:rsid w:val="00952E6B"/>
    <w:rsid w:val="00955050"/>
    <w:rsid w:val="0096205D"/>
    <w:rsid w:val="0096313F"/>
    <w:rsid w:val="009663AA"/>
    <w:rsid w:val="009677EF"/>
    <w:rsid w:val="00974162"/>
    <w:rsid w:val="00980C82"/>
    <w:rsid w:val="00981EE5"/>
    <w:rsid w:val="009822DE"/>
    <w:rsid w:val="00987A54"/>
    <w:rsid w:val="00990E40"/>
    <w:rsid w:val="00993204"/>
    <w:rsid w:val="00997364"/>
    <w:rsid w:val="009A1744"/>
    <w:rsid w:val="009A73CC"/>
    <w:rsid w:val="009B0CA5"/>
    <w:rsid w:val="009B11D1"/>
    <w:rsid w:val="009B50CC"/>
    <w:rsid w:val="009B57DF"/>
    <w:rsid w:val="009C308C"/>
    <w:rsid w:val="009C4C56"/>
    <w:rsid w:val="009C5C22"/>
    <w:rsid w:val="009D213B"/>
    <w:rsid w:val="009E6D27"/>
    <w:rsid w:val="009E731C"/>
    <w:rsid w:val="009F3172"/>
    <w:rsid w:val="009F5E10"/>
    <w:rsid w:val="00A00B12"/>
    <w:rsid w:val="00A03D3F"/>
    <w:rsid w:val="00A11223"/>
    <w:rsid w:val="00A16099"/>
    <w:rsid w:val="00A2012E"/>
    <w:rsid w:val="00A32A13"/>
    <w:rsid w:val="00A3742E"/>
    <w:rsid w:val="00A376EE"/>
    <w:rsid w:val="00A43253"/>
    <w:rsid w:val="00A43CDD"/>
    <w:rsid w:val="00A50D4E"/>
    <w:rsid w:val="00A562F1"/>
    <w:rsid w:val="00A66C09"/>
    <w:rsid w:val="00A672FD"/>
    <w:rsid w:val="00A67F27"/>
    <w:rsid w:val="00A72437"/>
    <w:rsid w:val="00A77126"/>
    <w:rsid w:val="00A8016D"/>
    <w:rsid w:val="00A8047B"/>
    <w:rsid w:val="00A9332C"/>
    <w:rsid w:val="00A952DC"/>
    <w:rsid w:val="00A95BFD"/>
    <w:rsid w:val="00AA0605"/>
    <w:rsid w:val="00AA0B17"/>
    <w:rsid w:val="00AA3352"/>
    <w:rsid w:val="00AC1BC3"/>
    <w:rsid w:val="00AC4877"/>
    <w:rsid w:val="00AC5172"/>
    <w:rsid w:val="00AD11A3"/>
    <w:rsid w:val="00AD15A9"/>
    <w:rsid w:val="00AD28AD"/>
    <w:rsid w:val="00AD63BE"/>
    <w:rsid w:val="00AD66FE"/>
    <w:rsid w:val="00AE2ED1"/>
    <w:rsid w:val="00AE36CA"/>
    <w:rsid w:val="00AE48DF"/>
    <w:rsid w:val="00AF0AB0"/>
    <w:rsid w:val="00AF393B"/>
    <w:rsid w:val="00AF64FD"/>
    <w:rsid w:val="00B002E1"/>
    <w:rsid w:val="00B01224"/>
    <w:rsid w:val="00B02F60"/>
    <w:rsid w:val="00B05F0F"/>
    <w:rsid w:val="00B11626"/>
    <w:rsid w:val="00B1428B"/>
    <w:rsid w:val="00B26323"/>
    <w:rsid w:val="00B41A3E"/>
    <w:rsid w:val="00B42CFA"/>
    <w:rsid w:val="00B5071B"/>
    <w:rsid w:val="00B52844"/>
    <w:rsid w:val="00B540EB"/>
    <w:rsid w:val="00B57235"/>
    <w:rsid w:val="00B574A8"/>
    <w:rsid w:val="00B60D32"/>
    <w:rsid w:val="00B60E59"/>
    <w:rsid w:val="00B6328E"/>
    <w:rsid w:val="00B63581"/>
    <w:rsid w:val="00B67428"/>
    <w:rsid w:val="00B718E0"/>
    <w:rsid w:val="00B72CBE"/>
    <w:rsid w:val="00B72D42"/>
    <w:rsid w:val="00B73242"/>
    <w:rsid w:val="00B75565"/>
    <w:rsid w:val="00B77C18"/>
    <w:rsid w:val="00B81695"/>
    <w:rsid w:val="00B817F9"/>
    <w:rsid w:val="00B82F76"/>
    <w:rsid w:val="00B8602D"/>
    <w:rsid w:val="00B941AA"/>
    <w:rsid w:val="00BA01C9"/>
    <w:rsid w:val="00BA2FD3"/>
    <w:rsid w:val="00BB01A8"/>
    <w:rsid w:val="00BB1522"/>
    <w:rsid w:val="00BB2243"/>
    <w:rsid w:val="00BB5869"/>
    <w:rsid w:val="00BB5E4C"/>
    <w:rsid w:val="00BB6D11"/>
    <w:rsid w:val="00BC5643"/>
    <w:rsid w:val="00BC5B65"/>
    <w:rsid w:val="00BC76FC"/>
    <w:rsid w:val="00BD2EED"/>
    <w:rsid w:val="00BD3111"/>
    <w:rsid w:val="00BD36F9"/>
    <w:rsid w:val="00BE586F"/>
    <w:rsid w:val="00BF1695"/>
    <w:rsid w:val="00BF387D"/>
    <w:rsid w:val="00BF442C"/>
    <w:rsid w:val="00BF5B9F"/>
    <w:rsid w:val="00BF6EBD"/>
    <w:rsid w:val="00C01DFB"/>
    <w:rsid w:val="00C03579"/>
    <w:rsid w:val="00C059CA"/>
    <w:rsid w:val="00C07081"/>
    <w:rsid w:val="00C10C4A"/>
    <w:rsid w:val="00C2059A"/>
    <w:rsid w:val="00C2383E"/>
    <w:rsid w:val="00C304AA"/>
    <w:rsid w:val="00C308BE"/>
    <w:rsid w:val="00C3271B"/>
    <w:rsid w:val="00C34C43"/>
    <w:rsid w:val="00C35E12"/>
    <w:rsid w:val="00C360F3"/>
    <w:rsid w:val="00C36AE9"/>
    <w:rsid w:val="00C37D75"/>
    <w:rsid w:val="00C418EB"/>
    <w:rsid w:val="00C469DB"/>
    <w:rsid w:val="00C57D10"/>
    <w:rsid w:val="00C6011F"/>
    <w:rsid w:val="00C61657"/>
    <w:rsid w:val="00C64966"/>
    <w:rsid w:val="00C73B8E"/>
    <w:rsid w:val="00C80B33"/>
    <w:rsid w:val="00C8120A"/>
    <w:rsid w:val="00C8308F"/>
    <w:rsid w:val="00C97206"/>
    <w:rsid w:val="00CA1487"/>
    <w:rsid w:val="00CA1E0F"/>
    <w:rsid w:val="00CA3216"/>
    <w:rsid w:val="00CA36DD"/>
    <w:rsid w:val="00CA4AEC"/>
    <w:rsid w:val="00CA79BE"/>
    <w:rsid w:val="00CA7C8D"/>
    <w:rsid w:val="00CB3420"/>
    <w:rsid w:val="00CB5829"/>
    <w:rsid w:val="00CB6B73"/>
    <w:rsid w:val="00CC4150"/>
    <w:rsid w:val="00CC712B"/>
    <w:rsid w:val="00CC7C48"/>
    <w:rsid w:val="00CD1698"/>
    <w:rsid w:val="00CE375A"/>
    <w:rsid w:val="00CE4130"/>
    <w:rsid w:val="00CE5795"/>
    <w:rsid w:val="00CF2BF8"/>
    <w:rsid w:val="00CF33E8"/>
    <w:rsid w:val="00CF386A"/>
    <w:rsid w:val="00D030E0"/>
    <w:rsid w:val="00D03AC5"/>
    <w:rsid w:val="00D03AF6"/>
    <w:rsid w:val="00D048BD"/>
    <w:rsid w:val="00D05EC7"/>
    <w:rsid w:val="00D07ACA"/>
    <w:rsid w:val="00D13FAE"/>
    <w:rsid w:val="00D14193"/>
    <w:rsid w:val="00D204B9"/>
    <w:rsid w:val="00D20E4C"/>
    <w:rsid w:val="00D41EA7"/>
    <w:rsid w:val="00D5039B"/>
    <w:rsid w:val="00D50E2C"/>
    <w:rsid w:val="00D547B3"/>
    <w:rsid w:val="00D570AC"/>
    <w:rsid w:val="00D62D2C"/>
    <w:rsid w:val="00D62D7B"/>
    <w:rsid w:val="00D67848"/>
    <w:rsid w:val="00D8123D"/>
    <w:rsid w:val="00D81F4E"/>
    <w:rsid w:val="00D91A7B"/>
    <w:rsid w:val="00D92FC0"/>
    <w:rsid w:val="00D9642F"/>
    <w:rsid w:val="00DA08A2"/>
    <w:rsid w:val="00DA2365"/>
    <w:rsid w:val="00DA6F09"/>
    <w:rsid w:val="00DC0E04"/>
    <w:rsid w:val="00DC26B5"/>
    <w:rsid w:val="00DC2725"/>
    <w:rsid w:val="00DD13C4"/>
    <w:rsid w:val="00DD46AA"/>
    <w:rsid w:val="00DE33EF"/>
    <w:rsid w:val="00DE41BD"/>
    <w:rsid w:val="00DE4357"/>
    <w:rsid w:val="00DE6586"/>
    <w:rsid w:val="00DE664C"/>
    <w:rsid w:val="00DF33C8"/>
    <w:rsid w:val="00DF57B6"/>
    <w:rsid w:val="00E016B4"/>
    <w:rsid w:val="00E07598"/>
    <w:rsid w:val="00E1176F"/>
    <w:rsid w:val="00E203CA"/>
    <w:rsid w:val="00E2421F"/>
    <w:rsid w:val="00E24521"/>
    <w:rsid w:val="00E420B9"/>
    <w:rsid w:val="00E51AA7"/>
    <w:rsid w:val="00E528DB"/>
    <w:rsid w:val="00E558ED"/>
    <w:rsid w:val="00E567C4"/>
    <w:rsid w:val="00E703C2"/>
    <w:rsid w:val="00E72EFE"/>
    <w:rsid w:val="00E74967"/>
    <w:rsid w:val="00E816D0"/>
    <w:rsid w:val="00E849CB"/>
    <w:rsid w:val="00E85129"/>
    <w:rsid w:val="00E91AC5"/>
    <w:rsid w:val="00E91E4E"/>
    <w:rsid w:val="00E92766"/>
    <w:rsid w:val="00E92C5B"/>
    <w:rsid w:val="00EA12D7"/>
    <w:rsid w:val="00EA316E"/>
    <w:rsid w:val="00EA3F97"/>
    <w:rsid w:val="00EA45C2"/>
    <w:rsid w:val="00EA54B9"/>
    <w:rsid w:val="00EA74BA"/>
    <w:rsid w:val="00EB4C83"/>
    <w:rsid w:val="00ED472A"/>
    <w:rsid w:val="00ED6AE2"/>
    <w:rsid w:val="00EE315F"/>
    <w:rsid w:val="00EE4632"/>
    <w:rsid w:val="00EE68DD"/>
    <w:rsid w:val="00EF3D68"/>
    <w:rsid w:val="00EF47C8"/>
    <w:rsid w:val="00F06BCC"/>
    <w:rsid w:val="00F105CB"/>
    <w:rsid w:val="00F2477A"/>
    <w:rsid w:val="00F30576"/>
    <w:rsid w:val="00F3298A"/>
    <w:rsid w:val="00F33874"/>
    <w:rsid w:val="00F36FA0"/>
    <w:rsid w:val="00F4001F"/>
    <w:rsid w:val="00F40BFB"/>
    <w:rsid w:val="00F45920"/>
    <w:rsid w:val="00F551BE"/>
    <w:rsid w:val="00F5552C"/>
    <w:rsid w:val="00F56694"/>
    <w:rsid w:val="00F619B1"/>
    <w:rsid w:val="00F62E88"/>
    <w:rsid w:val="00F651FE"/>
    <w:rsid w:val="00F66F3A"/>
    <w:rsid w:val="00F71671"/>
    <w:rsid w:val="00F73D0E"/>
    <w:rsid w:val="00F743CC"/>
    <w:rsid w:val="00F74E7B"/>
    <w:rsid w:val="00F91510"/>
    <w:rsid w:val="00F94D47"/>
    <w:rsid w:val="00FA0030"/>
    <w:rsid w:val="00FB120F"/>
    <w:rsid w:val="00FC1DD6"/>
    <w:rsid w:val="00FC5184"/>
    <w:rsid w:val="00FD7387"/>
    <w:rsid w:val="00FE1DD5"/>
    <w:rsid w:val="00FE2420"/>
    <w:rsid w:val="00FF0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E2D64"/>
  <w15:docId w15:val="{C82728D6-3843-4DD2-A5F7-11C81E65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D46A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172"/>
    <w:pPr>
      <w:ind w:firstLineChars="200" w:firstLine="420"/>
    </w:pPr>
  </w:style>
  <w:style w:type="paragraph" w:customStyle="1" w:styleId="Default">
    <w:name w:val="Default"/>
    <w:rsid w:val="007705FA"/>
    <w:pPr>
      <w:widowControl w:val="0"/>
      <w:autoSpaceDE w:val="0"/>
      <w:autoSpaceDN w:val="0"/>
      <w:adjustRightInd w:val="0"/>
    </w:pPr>
    <w:rPr>
      <w:rFonts w:ascii="宋体" w:eastAsia="宋体" w:cs="宋体"/>
      <w:color w:val="000000"/>
      <w:kern w:val="0"/>
    </w:rPr>
  </w:style>
  <w:style w:type="paragraph" w:styleId="FootnoteText">
    <w:name w:val="footnote text"/>
    <w:basedOn w:val="Normal"/>
    <w:link w:val="FootnoteTextChar"/>
    <w:uiPriority w:val="99"/>
    <w:semiHidden/>
    <w:unhideWhenUsed/>
    <w:rsid w:val="002A5551"/>
    <w:pPr>
      <w:snapToGrid w:val="0"/>
      <w:jc w:val="left"/>
    </w:pPr>
    <w:rPr>
      <w:sz w:val="18"/>
      <w:szCs w:val="18"/>
    </w:rPr>
  </w:style>
  <w:style w:type="character" w:customStyle="1" w:styleId="FootnoteTextChar">
    <w:name w:val="Footnote Text Char"/>
    <w:basedOn w:val="DefaultParagraphFont"/>
    <w:link w:val="FootnoteText"/>
    <w:uiPriority w:val="99"/>
    <w:semiHidden/>
    <w:rsid w:val="002A5551"/>
    <w:rPr>
      <w:sz w:val="18"/>
      <w:szCs w:val="18"/>
    </w:rPr>
  </w:style>
  <w:style w:type="character" w:styleId="FootnoteReference">
    <w:name w:val="footnote reference"/>
    <w:basedOn w:val="DefaultParagraphFont"/>
    <w:uiPriority w:val="99"/>
    <w:semiHidden/>
    <w:unhideWhenUsed/>
    <w:rsid w:val="002A5551"/>
    <w:rPr>
      <w:vertAlign w:val="superscript"/>
    </w:rPr>
  </w:style>
  <w:style w:type="paragraph" w:styleId="BalloonText">
    <w:name w:val="Balloon Text"/>
    <w:basedOn w:val="Normal"/>
    <w:link w:val="BalloonTextChar"/>
    <w:uiPriority w:val="99"/>
    <w:semiHidden/>
    <w:unhideWhenUsed/>
    <w:rsid w:val="00D92FC0"/>
    <w:rPr>
      <w:rFonts w:ascii="Tahoma" w:hAnsi="Tahoma" w:cs="Tahoma"/>
      <w:sz w:val="16"/>
      <w:szCs w:val="16"/>
    </w:rPr>
  </w:style>
  <w:style w:type="character" w:customStyle="1" w:styleId="BalloonTextChar">
    <w:name w:val="Balloon Text Char"/>
    <w:basedOn w:val="DefaultParagraphFont"/>
    <w:link w:val="BalloonText"/>
    <w:uiPriority w:val="99"/>
    <w:semiHidden/>
    <w:rsid w:val="00D92FC0"/>
    <w:rPr>
      <w:rFonts w:ascii="Tahoma" w:hAnsi="Tahoma" w:cs="Tahoma"/>
      <w:sz w:val="16"/>
      <w:szCs w:val="16"/>
    </w:rPr>
  </w:style>
  <w:style w:type="character" w:styleId="CommentReference">
    <w:name w:val="annotation reference"/>
    <w:basedOn w:val="DefaultParagraphFont"/>
    <w:uiPriority w:val="99"/>
    <w:semiHidden/>
    <w:unhideWhenUsed/>
    <w:rsid w:val="007E202C"/>
    <w:rPr>
      <w:sz w:val="21"/>
      <w:szCs w:val="21"/>
    </w:rPr>
  </w:style>
  <w:style w:type="paragraph" w:styleId="CommentText">
    <w:name w:val="annotation text"/>
    <w:basedOn w:val="Normal"/>
    <w:link w:val="CommentTextChar"/>
    <w:uiPriority w:val="99"/>
    <w:semiHidden/>
    <w:unhideWhenUsed/>
    <w:rsid w:val="007E202C"/>
    <w:pPr>
      <w:jc w:val="left"/>
    </w:pPr>
  </w:style>
  <w:style w:type="character" w:customStyle="1" w:styleId="CommentTextChar">
    <w:name w:val="Comment Text Char"/>
    <w:basedOn w:val="DefaultParagraphFont"/>
    <w:link w:val="CommentText"/>
    <w:uiPriority w:val="99"/>
    <w:semiHidden/>
    <w:rsid w:val="007E202C"/>
  </w:style>
  <w:style w:type="paragraph" w:styleId="CommentSubject">
    <w:name w:val="annotation subject"/>
    <w:basedOn w:val="CommentText"/>
    <w:next w:val="CommentText"/>
    <w:link w:val="CommentSubjectChar"/>
    <w:uiPriority w:val="99"/>
    <w:semiHidden/>
    <w:unhideWhenUsed/>
    <w:rsid w:val="007E202C"/>
    <w:rPr>
      <w:b/>
      <w:bCs/>
    </w:rPr>
  </w:style>
  <w:style w:type="character" w:customStyle="1" w:styleId="CommentSubjectChar">
    <w:name w:val="Comment Subject Char"/>
    <w:basedOn w:val="CommentTextChar"/>
    <w:link w:val="CommentSubject"/>
    <w:uiPriority w:val="99"/>
    <w:semiHidden/>
    <w:rsid w:val="007E202C"/>
    <w:rPr>
      <w:b/>
      <w:bCs/>
    </w:rPr>
  </w:style>
  <w:style w:type="paragraph" w:styleId="Revision">
    <w:name w:val="Revision"/>
    <w:hidden/>
    <w:uiPriority w:val="99"/>
    <w:semiHidden/>
    <w:rsid w:val="00C469DB"/>
  </w:style>
  <w:style w:type="character" w:styleId="Hyperlink">
    <w:name w:val="Hyperlink"/>
    <w:basedOn w:val="DefaultParagraphFont"/>
    <w:uiPriority w:val="99"/>
    <w:unhideWhenUsed/>
    <w:rsid w:val="00121477"/>
    <w:rPr>
      <w:color w:val="0563C1" w:themeColor="hyperlink"/>
      <w:u w:val="single"/>
    </w:rPr>
  </w:style>
  <w:style w:type="paragraph" w:styleId="Header">
    <w:name w:val="header"/>
    <w:basedOn w:val="Normal"/>
    <w:link w:val="HeaderChar"/>
    <w:uiPriority w:val="99"/>
    <w:unhideWhenUsed/>
    <w:rsid w:val="000C444B"/>
    <w:pPr>
      <w:tabs>
        <w:tab w:val="center" w:pos="4320"/>
        <w:tab w:val="right" w:pos="8640"/>
      </w:tabs>
    </w:pPr>
  </w:style>
  <w:style w:type="character" w:customStyle="1" w:styleId="HeaderChar">
    <w:name w:val="Header Char"/>
    <w:basedOn w:val="DefaultParagraphFont"/>
    <w:link w:val="Header"/>
    <w:uiPriority w:val="99"/>
    <w:rsid w:val="000C444B"/>
  </w:style>
  <w:style w:type="paragraph" w:styleId="Footer">
    <w:name w:val="footer"/>
    <w:basedOn w:val="Normal"/>
    <w:link w:val="FooterChar"/>
    <w:uiPriority w:val="99"/>
    <w:unhideWhenUsed/>
    <w:rsid w:val="000C444B"/>
    <w:pPr>
      <w:tabs>
        <w:tab w:val="center" w:pos="4320"/>
        <w:tab w:val="right" w:pos="8640"/>
      </w:tabs>
    </w:pPr>
  </w:style>
  <w:style w:type="character" w:customStyle="1" w:styleId="FooterChar">
    <w:name w:val="Footer Char"/>
    <w:basedOn w:val="DefaultParagraphFont"/>
    <w:link w:val="Footer"/>
    <w:uiPriority w:val="99"/>
    <w:rsid w:val="000C444B"/>
  </w:style>
  <w:style w:type="table" w:styleId="TableGrid">
    <w:name w:val="Table Grid"/>
    <w:basedOn w:val="TableNormal"/>
    <w:uiPriority w:val="39"/>
    <w:rsid w:val="00327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D46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2698">
      <w:bodyDiv w:val="1"/>
      <w:marLeft w:val="0"/>
      <w:marRight w:val="0"/>
      <w:marTop w:val="0"/>
      <w:marBottom w:val="0"/>
      <w:divBdr>
        <w:top w:val="none" w:sz="0" w:space="0" w:color="auto"/>
        <w:left w:val="none" w:sz="0" w:space="0" w:color="auto"/>
        <w:bottom w:val="none" w:sz="0" w:space="0" w:color="auto"/>
        <w:right w:val="none" w:sz="0" w:space="0" w:color="auto"/>
      </w:divBdr>
    </w:div>
    <w:div w:id="131600751">
      <w:bodyDiv w:val="1"/>
      <w:marLeft w:val="0"/>
      <w:marRight w:val="0"/>
      <w:marTop w:val="0"/>
      <w:marBottom w:val="0"/>
      <w:divBdr>
        <w:top w:val="none" w:sz="0" w:space="0" w:color="auto"/>
        <w:left w:val="none" w:sz="0" w:space="0" w:color="auto"/>
        <w:bottom w:val="none" w:sz="0" w:space="0" w:color="auto"/>
        <w:right w:val="none" w:sz="0" w:space="0" w:color="auto"/>
      </w:divBdr>
    </w:div>
    <w:div w:id="585892128">
      <w:bodyDiv w:val="1"/>
      <w:marLeft w:val="0"/>
      <w:marRight w:val="0"/>
      <w:marTop w:val="0"/>
      <w:marBottom w:val="0"/>
      <w:divBdr>
        <w:top w:val="none" w:sz="0" w:space="0" w:color="auto"/>
        <w:left w:val="none" w:sz="0" w:space="0" w:color="auto"/>
        <w:bottom w:val="none" w:sz="0" w:space="0" w:color="auto"/>
        <w:right w:val="none" w:sz="0" w:space="0" w:color="auto"/>
      </w:divBdr>
    </w:div>
    <w:div w:id="705908565">
      <w:bodyDiv w:val="1"/>
      <w:marLeft w:val="0"/>
      <w:marRight w:val="0"/>
      <w:marTop w:val="0"/>
      <w:marBottom w:val="0"/>
      <w:divBdr>
        <w:top w:val="none" w:sz="0" w:space="0" w:color="auto"/>
        <w:left w:val="none" w:sz="0" w:space="0" w:color="auto"/>
        <w:bottom w:val="none" w:sz="0" w:space="0" w:color="auto"/>
        <w:right w:val="none" w:sz="0" w:space="0" w:color="auto"/>
      </w:divBdr>
    </w:div>
    <w:div w:id="820080531">
      <w:bodyDiv w:val="1"/>
      <w:marLeft w:val="0"/>
      <w:marRight w:val="0"/>
      <w:marTop w:val="0"/>
      <w:marBottom w:val="0"/>
      <w:divBdr>
        <w:top w:val="none" w:sz="0" w:space="0" w:color="auto"/>
        <w:left w:val="none" w:sz="0" w:space="0" w:color="auto"/>
        <w:bottom w:val="none" w:sz="0" w:space="0" w:color="auto"/>
        <w:right w:val="none" w:sz="0" w:space="0" w:color="auto"/>
      </w:divBdr>
    </w:div>
    <w:div w:id="1161849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XMLData TextToDisplay="%DOCUMENTGUID%">{00000000-0000-0000-0000-000000000000}</XMLData>
</file>

<file path=customXml/item2.xml><?xml version="1.0" encoding="utf-8"?>
<XMLData TextToDisplay="RightsWATCHMark">8|CITI-No PII-Internal|{00000000-0000-0000-0000-000000000000}</XMLData>
</file>

<file path=customXml/item3.xml><?xml version="1.0" encoding="utf-8"?>
<XMLData TextToDisplay="%CLASSIFICATIONDATETIME%">06:19 15/04/2021</XML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4E484-FD01-4D22-B591-3FB46F776B65}">
  <ds:schemaRefs/>
</ds:datastoreItem>
</file>

<file path=customXml/itemProps2.xml><?xml version="1.0" encoding="utf-8"?>
<ds:datastoreItem xmlns:ds="http://schemas.openxmlformats.org/officeDocument/2006/customXml" ds:itemID="{315F178A-187A-4C6E-B2F0-08B5FDD37809}">
  <ds:schemaRefs/>
</ds:datastoreItem>
</file>

<file path=customXml/itemProps3.xml><?xml version="1.0" encoding="utf-8"?>
<ds:datastoreItem xmlns:ds="http://schemas.openxmlformats.org/officeDocument/2006/customXml" ds:itemID="{7BFD4682-C8F5-4517-AEB7-21529857B621}">
  <ds:schemaRefs/>
</ds:datastoreItem>
</file>

<file path=customXml/itemProps4.xml><?xml version="1.0" encoding="utf-8"?>
<ds:datastoreItem xmlns:ds="http://schemas.openxmlformats.org/officeDocument/2006/customXml" ds:itemID="{00A728C4-FC29-4E69-BBF9-00B78773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LynnZ</dc:creator>
  <cp:lastModifiedBy>Qian, Junhao [GCB]</cp:lastModifiedBy>
  <cp:revision>6</cp:revision>
  <cp:lastPrinted>2017-08-11T09:26:00Z</cp:lastPrinted>
  <dcterms:created xsi:type="dcterms:W3CDTF">2021-04-15T06:19:00Z</dcterms:created>
  <dcterms:modified xsi:type="dcterms:W3CDTF">2021-10-11T08:04:00Z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